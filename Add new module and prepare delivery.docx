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6508" w:rsidRDefault="006A6508" w:rsidP="00B16BCB">
      <w:pPr>
        <w:pStyle w:val="Title"/>
        <w:jc w:val="center"/>
      </w:pPr>
      <w:bookmarkStart w:id="0" w:name="_Toc406595846"/>
    </w:p>
    <w:p w:rsidR="006A6508" w:rsidRDefault="006A6508" w:rsidP="00B16BCB">
      <w:pPr>
        <w:pStyle w:val="Title"/>
        <w:jc w:val="center"/>
      </w:pPr>
    </w:p>
    <w:p w:rsidR="009E47C0" w:rsidRDefault="00B16BCB" w:rsidP="00444A77">
      <w:pPr>
        <w:pStyle w:val="Title"/>
        <w:jc w:val="center"/>
      </w:pPr>
      <w:r w:rsidRPr="00B16BCB">
        <w:t>Add new module and prepare delivery</w:t>
      </w:r>
    </w:p>
    <w:p w:rsidR="009E47C0" w:rsidRPr="009E47C0" w:rsidRDefault="009E47C0" w:rsidP="009E47C0"/>
    <w:p w:rsidR="00444A77" w:rsidRDefault="00444A77" w:rsidP="00444A77">
      <w:pPr>
        <w:spacing w:after="120"/>
        <w:jc w:val="center"/>
        <w:rPr>
          <w:rFonts w:ascii="Franklin Gothic Demi Cond" w:hAnsi="Franklin Gothic Demi Cond"/>
          <w:sz w:val="32"/>
          <w:szCs w:val="32"/>
        </w:rPr>
      </w:pPr>
    </w:p>
    <w:p w:rsidR="00444A77" w:rsidRPr="006C6B37" w:rsidRDefault="00444A77" w:rsidP="00444A77">
      <w:pPr>
        <w:spacing w:after="120"/>
        <w:jc w:val="center"/>
        <w:rPr>
          <w:rFonts w:ascii="Franklin Gothic Demi Cond" w:hAnsi="Franklin Gothic Demi Cond"/>
          <w:sz w:val="32"/>
          <w:szCs w:val="32"/>
        </w:rPr>
      </w:pPr>
      <w:r w:rsidRPr="006C6B37">
        <w:rPr>
          <w:rFonts w:ascii="Franklin Gothic Demi Cond" w:hAnsi="Franklin Gothic Demi Cond"/>
          <w:sz w:val="32"/>
          <w:szCs w:val="32"/>
        </w:rPr>
        <w:t>Document Revision History</w:t>
      </w:r>
    </w:p>
    <w:tbl>
      <w:tblPr>
        <w:tblW w:w="9923"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70" w:type="dxa"/>
          <w:bottom w:w="28" w:type="dxa"/>
          <w:right w:w="70" w:type="dxa"/>
        </w:tblCellMar>
        <w:tblLook w:val="0000" w:firstRow="0" w:lastRow="0" w:firstColumn="0" w:lastColumn="0" w:noHBand="0" w:noVBand="0"/>
      </w:tblPr>
      <w:tblGrid>
        <w:gridCol w:w="993"/>
        <w:gridCol w:w="1417"/>
        <w:gridCol w:w="2693"/>
        <w:gridCol w:w="4820"/>
      </w:tblGrid>
      <w:tr w:rsidR="00563FAE" w:rsidRPr="00042D66" w:rsidTr="00563FAE">
        <w:trPr>
          <w:trHeight w:val="435"/>
        </w:trPr>
        <w:tc>
          <w:tcPr>
            <w:tcW w:w="993" w:type="dxa"/>
            <w:vAlign w:val="center"/>
          </w:tcPr>
          <w:p w:rsidR="00563FAE" w:rsidRPr="00042D66" w:rsidRDefault="00563FAE" w:rsidP="002A112A">
            <w:pPr>
              <w:spacing w:before="40"/>
              <w:rPr>
                <w:rFonts w:ascii="Franklin Gothic Demi" w:hAnsi="Franklin Gothic Demi"/>
              </w:rPr>
            </w:pPr>
            <w:r w:rsidRPr="00042D66">
              <w:rPr>
                <w:rFonts w:ascii="Franklin Gothic Demi" w:hAnsi="Franklin Gothic Demi"/>
              </w:rPr>
              <w:t>Revision</w:t>
            </w:r>
          </w:p>
        </w:tc>
        <w:tc>
          <w:tcPr>
            <w:tcW w:w="1417" w:type="dxa"/>
            <w:vAlign w:val="center"/>
          </w:tcPr>
          <w:p w:rsidR="00563FAE" w:rsidRPr="00042D66" w:rsidRDefault="00563FAE" w:rsidP="002A112A">
            <w:pPr>
              <w:spacing w:before="40"/>
              <w:rPr>
                <w:rFonts w:ascii="Franklin Gothic Demi" w:hAnsi="Franklin Gothic Demi"/>
              </w:rPr>
            </w:pPr>
            <w:r w:rsidRPr="00042D66">
              <w:rPr>
                <w:rFonts w:ascii="Franklin Gothic Demi" w:hAnsi="Franklin Gothic Demi"/>
              </w:rPr>
              <w:t>Date</w:t>
            </w:r>
          </w:p>
        </w:tc>
        <w:tc>
          <w:tcPr>
            <w:tcW w:w="2693" w:type="dxa"/>
            <w:vAlign w:val="center"/>
          </w:tcPr>
          <w:p w:rsidR="00563FAE" w:rsidRPr="00042D66" w:rsidRDefault="00563FAE" w:rsidP="002A112A">
            <w:pPr>
              <w:spacing w:before="40"/>
              <w:rPr>
                <w:rFonts w:ascii="Franklin Gothic Demi" w:hAnsi="Franklin Gothic Demi"/>
              </w:rPr>
            </w:pPr>
            <w:r w:rsidRPr="00042D66">
              <w:rPr>
                <w:rFonts w:ascii="Franklin Gothic Demi" w:hAnsi="Franklin Gothic Demi"/>
              </w:rPr>
              <w:t>By</w:t>
            </w:r>
          </w:p>
        </w:tc>
        <w:tc>
          <w:tcPr>
            <w:tcW w:w="4820" w:type="dxa"/>
            <w:vAlign w:val="center"/>
          </w:tcPr>
          <w:p w:rsidR="00563FAE" w:rsidRPr="00042D66" w:rsidRDefault="00563FAE" w:rsidP="002A112A">
            <w:pPr>
              <w:spacing w:before="40"/>
              <w:rPr>
                <w:rFonts w:ascii="Franklin Gothic Demi" w:hAnsi="Franklin Gothic Demi"/>
              </w:rPr>
            </w:pPr>
            <w:r w:rsidRPr="00042D66">
              <w:rPr>
                <w:rFonts w:ascii="Franklin Gothic Demi" w:hAnsi="Franklin Gothic Demi"/>
              </w:rPr>
              <w:t>Remarks</w:t>
            </w:r>
          </w:p>
        </w:tc>
      </w:tr>
      <w:tr w:rsidR="00563FAE" w:rsidRPr="00042D66" w:rsidTr="00563FAE">
        <w:trPr>
          <w:trHeight w:val="435"/>
        </w:trPr>
        <w:tc>
          <w:tcPr>
            <w:tcW w:w="993" w:type="dxa"/>
            <w:vAlign w:val="center"/>
          </w:tcPr>
          <w:p w:rsidR="00563FAE" w:rsidRDefault="00563FAE" w:rsidP="002A112A">
            <w:pPr>
              <w:spacing w:before="40"/>
              <w:jc w:val="center"/>
            </w:pPr>
            <w:r>
              <w:t>1</w:t>
            </w:r>
          </w:p>
        </w:tc>
        <w:tc>
          <w:tcPr>
            <w:tcW w:w="1417" w:type="dxa"/>
            <w:vAlign w:val="center"/>
          </w:tcPr>
          <w:p w:rsidR="00563FAE" w:rsidRDefault="00563FAE" w:rsidP="002A112A">
            <w:pPr>
              <w:spacing w:before="40"/>
            </w:pPr>
            <w:r>
              <w:t>2014-12-17</w:t>
            </w:r>
          </w:p>
        </w:tc>
        <w:tc>
          <w:tcPr>
            <w:tcW w:w="2693" w:type="dxa"/>
            <w:vAlign w:val="center"/>
          </w:tcPr>
          <w:p w:rsidR="00563FAE" w:rsidRDefault="00563FAE" w:rsidP="002A112A">
            <w:pPr>
              <w:spacing w:before="40"/>
            </w:pPr>
            <w:r>
              <w:t>Gananathan Kanapathipillai</w:t>
            </w:r>
          </w:p>
        </w:tc>
        <w:tc>
          <w:tcPr>
            <w:tcW w:w="4820" w:type="dxa"/>
            <w:vAlign w:val="center"/>
          </w:tcPr>
          <w:p w:rsidR="00563FAE" w:rsidRDefault="00563FAE" w:rsidP="002A112A">
            <w:pPr>
              <w:spacing w:before="40"/>
            </w:pPr>
            <w:r>
              <w:t>Created</w:t>
            </w:r>
          </w:p>
        </w:tc>
      </w:tr>
      <w:tr w:rsidR="00563FAE" w:rsidRPr="00042D66" w:rsidTr="00563FAE">
        <w:trPr>
          <w:trHeight w:val="435"/>
          <w:ins w:id="1" w:author="Author"/>
        </w:trPr>
        <w:tc>
          <w:tcPr>
            <w:tcW w:w="993" w:type="dxa"/>
            <w:vAlign w:val="center"/>
          </w:tcPr>
          <w:p w:rsidR="00563FAE" w:rsidRDefault="00563FAE" w:rsidP="002A112A">
            <w:pPr>
              <w:spacing w:before="40"/>
              <w:jc w:val="center"/>
              <w:rPr>
                <w:ins w:id="2" w:author="Author"/>
              </w:rPr>
            </w:pPr>
            <w:ins w:id="3" w:author="Author">
              <w:r>
                <w:t>2</w:t>
              </w:r>
            </w:ins>
          </w:p>
        </w:tc>
        <w:tc>
          <w:tcPr>
            <w:tcW w:w="1417" w:type="dxa"/>
            <w:vAlign w:val="center"/>
          </w:tcPr>
          <w:p w:rsidR="00563FAE" w:rsidRDefault="00563FAE" w:rsidP="002A112A">
            <w:pPr>
              <w:spacing w:before="40"/>
              <w:rPr>
                <w:ins w:id="4" w:author="Author"/>
              </w:rPr>
            </w:pPr>
            <w:ins w:id="5" w:author="Author">
              <w:r>
                <w:t>2015-07-30</w:t>
              </w:r>
            </w:ins>
          </w:p>
        </w:tc>
        <w:tc>
          <w:tcPr>
            <w:tcW w:w="2693" w:type="dxa"/>
            <w:vAlign w:val="center"/>
          </w:tcPr>
          <w:p w:rsidR="00563FAE" w:rsidRDefault="00563FAE" w:rsidP="002A112A">
            <w:pPr>
              <w:spacing w:before="40"/>
              <w:rPr>
                <w:ins w:id="6" w:author="Author"/>
              </w:rPr>
            </w:pPr>
            <w:ins w:id="7" w:author="Author">
              <w:r>
                <w:t>Gananathan Kanapathipillai</w:t>
              </w:r>
            </w:ins>
          </w:p>
        </w:tc>
        <w:tc>
          <w:tcPr>
            <w:tcW w:w="4820" w:type="dxa"/>
            <w:vAlign w:val="center"/>
          </w:tcPr>
          <w:p w:rsidR="00563FAE" w:rsidRDefault="00563FAE" w:rsidP="00563FAE">
            <w:pPr>
              <w:spacing w:before="40"/>
              <w:rPr>
                <w:ins w:id="8" w:author="Author"/>
              </w:rPr>
            </w:pPr>
            <w:ins w:id="9" w:author="Author">
              <w:r>
                <w:t xml:space="preserve">Modified section 9 - To address missing .cre files entries in install.tem </w:t>
              </w:r>
              <w:r w:rsidR="00F52575">
                <w:t>(</w:t>
              </w:r>
              <w:r>
                <w:t>related to Apps 9 build</w:t>
              </w:r>
              <w:r w:rsidR="00F52575">
                <w:t>)</w:t>
              </w:r>
            </w:ins>
          </w:p>
        </w:tc>
      </w:tr>
    </w:tbl>
    <w:p w:rsidR="0044684D" w:rsidRDefault="0044684D" w:rsidP="0044684D">
      <w:pPr>
        <w:spacing w:line="240" w:lineRule="auto"/>
      </w:pPr>
    </w:p>
    <w:p w:rsidR="00D57780" w:rsidRDefault="00D57780" w:rsidP="00D57780"/>
    <w:p w:rsidR="0044684D" w:rsidRPr="00D57780" w:rsidRDefault="0044684D" w:rsidP="00D57780"/>
    <w:p w:rsidR="00493668" w:rsidRDefault="00D57780">
      <w:pPr>
        <w:pStyle w:val="TOC1"/>
        <w:tabs>
          <w:tab w:val="left" w:pos="440"/>
          <w:tab w:val="right" w:leader="dot" w:pos="8495"/>
        </w:tabs>
        <w:rPr>
          <w:rFonts w:asciiTheme="minorHAnsi" w:eastAsiaTheme="minorEastAsia" w:hAnsiTheme="minorHAnsi" w:cstheme="minorBidi"/>
          <w:noProof/>
          <w:szCs w:val="22"/>
          <w:lang w:val="en-GB" w:eastAsia="en-GB"/>
        </w:rPr>
      </w:pPr>
      <w:r>
        <w:fldChar w:fldCharType="begin"/>
      </w:r>
      <w:r>
        <w:instrText xml:space="preserve"> TOC \o "1-3" \h \z \u </w:instrText>
      </w:r>
      <w:r>
        <w:fldChar w:fldCharType="separate"/>
      </w:r>
      <w:hyperlink w:anchor="_Toc406596962" w:history="1">
        <w:r w:rsidR="00493668" w:rsidRPr="00E80C29">
          <w:rPr>
            <w:rStyle w:val="Hyperlink"/>
            <w:noProof/>
          </w:rPr>
          <w:t>1.</w:t>
        </w:r>
        <w:r w:rsidR="00493668">
          <w:rPr>
            <w:rFonts w:asciiTheme="minorHAnsi" w:eastAsiaTheme="minorEastAsia" w:hAnsiTheme="minorHAnsi" w:cstheme="minorBidi"/>
            <w:noProof/>
            <w:szCs w:val="22"/>
            <w:lang w:val="en-GB" w:eastAsia="en-GB"/>
          </w:rPr>
          <w:tab/>
        </w:r>
        <w:r w:rsidR="00493668" w:rsidRPr="00E80C29">
          <w:rPr>
            <w:rStyle w:val="Hyperlink"/>
            <w:noProof/>
          </w:rPr>
          <w:t>Check the Sales Order</w:t>
        </w:r>
        <w:r w:rsidR="00493668">
          <w:rPr>
            <w:noProof/>
            <w:webHidden/>
          </w:rPr>
          <w:tab/>
        </w:r>
        <w:r w:rsidR="00493668">
          <w:rPr>
            <w:noProof/>
            <w:webHidden/>
          </w:rPr>
          <w:fldChar w:fldCharType="begin"/>
        </w:r>
        <w:r w:rsidR="00493668">
          <w:rPr>
            <w:noProof/>
            <w:webHidden/>
          </w:rPr>
          <w:instrText xml:space="preserve"> PAGEREF _Toc406596962 \h </w:instrText>
        </w:r>
        <w:r w:rsidR="00493668">
          <w:rPr>
            <w:noProof/>
            <w:webHidden/>
          </w:rPr>
        </w:r>
        <w:r w:rsidR="00493668">
          <w:rPr>
            <w:noProof/>
            <w:webHidden/>
          </w:rPr>
          <w:fldChar w:fldCharType="separate"/>
        </w:r>
        <w:r w:rsidR="00267218">
          <w:rPr>
            <w:noProof/>
            <w:webHidden/>
          </w:rPr>
          <w:t>2</w:t>
        </w:r>
        <w:r w:rsidR="00493668">
          <w:rPr>
            <w:noProof/>
            <w:webHidden/>
          </w:rPr>
          <w:fldChar w:fldCharType="end"/>
        </w:r>
      </w:hyperlink>
    </w:p>
    <w:p w:rsidR="00493668" w:rsidRDefault="002F0E66">
      <w:pPr>
        <w:pStyle w:val="TOC1"/>
        <w:tabs>
          <w:tab w:val="left" w:pos="440"/>
          <w:tab w:val="right" w:leader="dot" w:pos="8495"/>
        </w:tabs>
        <w:rPr>
          <w:rFonts w:asciiTheme="minorHAnsi" w:eastAsiaTheme="minorEastAsia" w:hAnsiTheme="minorHAnsi" w:cstheme="minorBidi"/>
          <w:noProof/>
          <w:szCs w:val="22"/>
          <w:lang w:val="en-GB" w:eastAsia="en-GB"/>
        </w:rPr>
      </w:pPr>
      <w:hyperlink w:anchor="_Toc406596963" w:history="1">
        <w:r w:rsidR="00493668" w:rsidRPr="00E80C29">
          <w:rPr>
            <w:rStyle w:val="Hyperlink"/>
            <w:noProof/>
          </w:rPr>
          <w:t>2.</w:t>
        </w:r>
        <w:r w:rsidR="00493668">
          <w:rPr>
            <w:rFonts w:asciiTheme="minorHAnsi" w:eastAsiaTheme="minorEastAsia" w:hAnsiTheme="minorHAnsi" w:cstheme="minorBidi"/>
            <w:noProof/>
            <w:szCs w:val="22"/>
            <w:lang w:val="en-GB" w:eastAsia="en-GB"/>
          </w:rPr>
          <w:tab/>
        </w:r>
        <w:r w:rsidR="00493668" w:rsidRPr="00E80C29">
          <w:rPr>
            <w:rStyle w:val="Hyperlink"/>
            <w:noProof/>
          </w:rPr>
          <w:t>Generate Components</w:t>
        </w:r>
        <w:r w:rsidR="00493668">
          <w:rPr>
            <w:noProof/>
            <w:webHidden/>
          </w:rPr>
          <w:tab/>
        </w:r>
        <w:r w:rsidR="00493668">
          <w:rPr>
            <w:noProof/>
            <w:webHidden/>
          </w:rPr>
          <w:fldChar w:fldCharType="begin"/>
        </w:r>
        <w:r w:rsidR="00493668">
          <w:rPr>
            <w:noProof/>
            <w:webHidden/>
          </w:rPr>
          <w:instrText xml:space="preserve"> PAGEREF _Toc406596963 \h </w:instrText>
        </w:r>
        <w:r w:rsidR="00493668">
          <w:rPr>
            <w:noProof/>
            <w:webHidden/>
          </w:rPr>
        </w:r>
        <w:r w:rsidR="00493668">
          <w:rPr>
            <w:noProof/>
            <w:webHidden/>
          </w:rPr>
          <w:fldChar w:fldCharType="separate"/>
        </w:r>
        <w:r w:rsidR="00267218">
          <w:rPr>
            <w:noProof/>
            <w:webHidden/>
          </w:rPr>
          <w:t>3</w:t>
        </w:r>
        <w:r w:rsidR="00493668">
          <w:rPr>
            <w:noProof/>
            <w:webHidden/>
          </w:rPr>
          <w:fldChar w:fldCharType="end"/>
        </w:r>
      </w:hyperlink>
    </w:p>
    <w:p w:rsidR="00493668" w:rsidRDefault="002F0E66">
      <w:pPr>
        <w:pStyle w:val="TOC2"/>
        <w:tabs>
          <w:tab w:val="left" w:pos="880"/>
          <w:tab w:val="right" w:leader="dot" w:pos="8495"/>
        </w:tabs>
        <w:rPr>
          <w:rFonts w:asciiTheme="minorHAnsi" w:eastAsiaTheme="minorEastAsia" w:hAnsiTheme="minorHAnsi" w:cstheme="minorBidi"/>
          <w:noProof/>
          <w:szCs w:val="22"/>
          <w:lang w:val="en-GB" w:eastAsia="en-GB"/>
        </w:rPr>
      </w:pPr>
      <w:hyperlink w:anchor="_Toc406596964" w:history="1">
        <w:r w:rsidR="00493668" w:rsidRPr="00E80C29">
          <w:rPr>
            <w:rStyle w:val="Hyperlink"/>
            <w:noProof/>
          </w:rPr>
          <w:t>1.1</w:t>
        </w:r>
        <w:r w:rsidR="00493668">
          <w:rPr>
            <w:rFonts w:asciiTheme="minorHAnsi" w:eastAsiaTheme="minorEastAsia" w:hAnsiTheme="minorHAnsi" w:cstheme="minorBidi"/>
            <w:noProof/>
            <w:szCs w:val="22"/>
            <w:lang w:val="en-GB" w:eastAsia="en-GB"/>
          </w:rPr>
          <w:tab/>
        </w:r>
        <w:r w:rsidR="00493668" w:rsidRPr="00E80C29">
          <w:rPr>
            <w:rStyle w:val="Hyperlink"/>
            <w:noProof/>
          </w:rPr>
          <w:t>Pre-requisite check</w:t>
        </w:r>
        <w:r w:rsidR="00493668">
          <w:rPr>
            <w:noProof/>
            <w:webHidden/>
          </w:rPr>
          <w:tab/>
        </w:r>
        <w:r w:rsidR="00493668">
          <w:rPr>
            <w:noProof/>
            <w:webHidden/>
          </w:rPr>
          <w:fldChar w:fldCharType="begin"/>
        </w:r>
        <w:r w:rsidR="00493668">
          <w:rPr>
            <w:noProof/>
            <w:webHidden/>
          </w:rPr>
          <w:instrText xml:space="preserve"> PAGEREF _Toc406596964 \h </w:instrText>
        </w:r>
        <w:r w:rsidR="00493668">
          <w:rPr>
            <w:noProof/>
            <w:webHidden/>
          </w:rPr>
        </w:r>
        <w:r w:rsidR="00493668">
          <w:rPr>
            <w:noProof/>
            <w:webHidden/>
          </w:rPr>
          <w:fldChar w:fldCharType="separate"/>
        </w:r>
        <w:r w:rsidR="00267218">
          <w:rPr>
            <w:noProof/>
            <w:webHidden/>
          </w:rPr>
          <w:t>3</w:t>
        </w:r>
        <w:r w:rsidR="00493668">
          <w:rPr>
            <w:noProof/>
            <w:webHidden/>
          </w:rPr>
          <w:fldChar w:fldCharType="end"/>
        </w:r>
      </w:hyperlink>
    </w:p>
    <w:p w:rsidR="00493668" w:rsidRDefault="002F0E66">
      <w:pPr>
        <w:pStyle w:val="TOC2"/>
        <w:tabs>
          <w:tab w:val="left" w:pos="880"/>
          <w:tab w:val="right" w:leader="dot" w:pos="8495"/>
        </w:tabs>
        <w:rPr>
          <w:rFonts w:asciiTheme="minorHAnsi" w:eastAsiaTheme="minorEastAsia" w:hAnsiTheme="minorHAnsi" w:cstheme="minorBidi"/>
          <w:noProof/>
          <w:szCs w:val="22"/>
          <w:lang w:val="en-GB" w:eastAsia="en-GB"/>
        </w:rPr>
      </w:pPr>
      <w:hyperlink w:anchor="_Toc406596965" w:history="1">
        <w:r w:rsidR="00493668" w:rsidRPr="00E80C29">
          <w:rPr>
            <w:rStyle w:val="Hyperlink"/>
            <w:noProof/>
          </w:rPr>
          <w:t>1.2</w:t>
        </w:r>
        <w:r w:rsidR="00493668">
          <w:rPr>
            <w:rFonts w:asciiTheme="minorHAnsi" w:eastAsiaTheme="minorEastAsia" w:hAnsiTheme="minorHAnsi" w:cstheme="minorBidi"/>
            <w:noProof/>
            <w:szCs w:val="22"/>
            <w:lang w:val="en-GB" w:eastAsia="en-GB"/>
          </w:rPr>
          <w:tab/>
        </w:r>
        <w:r w:rsidR="00493668" w:rsidRPr="00E80C29">
          <w:rPr>
            <w:rStyle w:val="Hyperlink"/>
            <w:noProof/>
          </w:rPr>
          <w:t>Adding components to internal customer installations:</w:t>
        </w:r>
        <w:r w:rsidR="00493668">
          <w:rPr>
            <w:noProof/>
            <w:webHidden/>
          </w:rPr>
          <w:tab/>
        </w:r>
        <w:r w:rsidR="00493668">
          <w:rPr>
            <w:noProof/>
            <w:webHidden/>
          </w:rPr>
          <w:fldChar w:fldCharType="begin"/>
        </w:r>
        <w:r w:rsidR="00493668">
          <w:rPr>
            <w:noProof/>
            <w:webHidden/>
          </w:rPr>
          <w:instrText xml:space="preserve"> PAGEREF _Toc406596965 \h </w:instrText>
        </w:r>
        <w:r w:rsidR="00493668">
          <w:rPr>
            <w:noProof/>
            <w:webHidden/>
          </w:rPr>
        </w:r>
        <w:r w:rsidR="00493668">
          <w:rPr>
            <w:noProof/>
            <w:webHidden/>
          </w:rPr>
          <w:fldChar w:fldCharType="separate"/>
        </w:r>
        <w:r w:rsidR="00267218">
          <w:rPr>
            <w:noProof/>
            <w:webHidden/>
          </w:rPr>
          <w:t>5</w:t>
        </w:r>
        <w:r w:rsidR="00493668">
          <w:rPr>
            <w:noProof/>
            <w:webHidden/>
          </w:rPr>
          <w:fldChar w:fldCharType="end"/>
        </w:r>
      </w:hyperlink>
    </w:p>
    <w:p w:rsidR="00493668" w:rsidRDefault="002F0E66">
      <w:pPr>
        <w:pStyle w:val="TOC1"/>
        <w:tabs>
          <w:tab w:val="left" w:pos="440"/>
          <w:tab w:val="right" w:leader="dot" w:pos="8495"/>
        </w:tabs>
        <w:rPr>
          <w:rFonts w:asciiTheme="minorHAnsi" w:eastAsiaTheme="minorEastAsia" w:hAnsiTheme="minorHAnsi" w:cstheme="minorBidi"/>
          <w:noProof/>
          <w:szCs w:val="22"/>
          <w:lang w:val="en-GB" w:eastAsia="en-GB"/>
        </w:rPr>
      </w:pPr>
      <w:hyperlink w:anchor="_Toc406596966" w:history="1">
        <w:r w:rsidR="00493668" w:rsidRPr="00E80C29">
          <w:rPr>
            <w:rStyle w:val="Hyperlink"/>
            <w:noProof/>
          </w:rPr>
          <w:t>3.</w:t>
        </w:r>
        <w:r w:rsidR="00493668">
          <w:rPr>
            <w:rFonts w:asciiTheme="minorHAnsi" w:eastAsiaTheme="minorEastAsia" w:hAnsiTheme="minorHAnsi" w:cstheme="minorBidi"/>
            <w:noProof/>
            <w:szCs w:val="22"/>
            <w:lang w:val="en-GB" w:eastAsia="en-GB"/>
          </w:rPr>
          <w:tab/>
        </w:r>
        <w:r w:rsidR="00493668" w:rsidRPr="00E80C29">
          <w:rPr>
            <w:rStyle w:val="Hyperlink"/>
            <w:noProof/>
          </w:rPr>
          <w:t>Generate .cifx file</w:t>
        </w:r>
        <w:r w:rsidR="00493668">
          <w:rPr>
            <w:noProof/>
            <w:webHidden/>
          </w:rPr>
          <w:tab/>
        </w:r>
        <w:r w:rsidR="00493668">
          <w:rPr>
            <w:noProof/>
            <w:webHidden/>
          </w:rPr>
          <w:fldChar w:fldCharType="begin"/>
        </w:r>
        <w:r w:rsidR="00493668">
          <w:rPr>
            <w:noProof/>
            <w:webHidden/>
          </w:rPr>
          <w:instrText xml:space="preserve"> PAGEREF _Toc406596966 \h </w:instrText>
        </w:r>
        <w:r w:rsidR="00493668">
          <w:rPr>
            <w:noProof/>
            <w:webHidden/>
          </w:rPr>
        </w:r>
        <w:r w:rsidR="00493668">
          <w:rPr>
            <w:noProof/>
            <w:webHidden/>
          </w:rPr>
          <w:fldChar w:fldCharType="separate"/>
        </w:r>
        <w:r w:rsidR="00267218">
          <w:rPr>
            <w:noProof/>
            <w:webHidden/>
          </w:rPr>
          <w:t>6</w:t>
        </w:r>
        <w:r w:rsidR="00493668">
          <w:rPr>
            <w:noProof/>
            <w:webHidden/>
          </w:rPr>
          <w:fldChar w:fldCharType="end"/>
        </w:r>
      </w:hyperlink>
    </w:p>
    <w:p w:rsidR="00493668" w:rsidRDefault="002F0E66">
      <w:pPr>
        <w:pStyle w:val="TOC1"/>
        <w:tabs>
          <w:tab w:val="left" w:pos="440"/>
          <w:tab w:val="right" w:leader="dot" w:pos="8495"/>
        </w:tabs>
        <w:rPr>
          <w:rFonts w:asciiTheme="minorHAnsi" w:eastAsiaTheme="minorEastAsia" w:hAnsiTheme="minorHAnsi" w:cstheme="minorBidi"/>
          <w:noProof/>
          <w:szCs w:val="22"/>
          <w:lang w:val="en-GB" w:eastAsia="en-GB"/>
        </w:rPr>
      </w:pPr>
      <w:hyperlink w:anchor="_Toc406596967" w:history="1">
        <w:r w:rsidR="00493668" w:rsidRPr="00E80C29">
          <w:rPr>
            <w:rStyle w:val="Hyperlink"/>
            <w:noProof/>
          </w:rPr>
          <w:t>4.</w:t>
        </w:r>
        <w:r w:rsidR="00493668">
          <w:rPr>
            <w:rFonts w:asciiTheme="minorHAnsi" w:eastAsiaTheme="minorEastAsia" w:hAnsiTheme="minorHAnsi" w:cstheme="minorBidi"/>
            <w:noProof/>
            <w:szCs w:val="22"/>
            <w:lang w:val="en-GB" w:eastAsia="en-GB"/>
          </w:rPr>
          <w:tab/>
        </w:r>
        <w:r w:rsidR="00493668" w:rsidRPr="00E80C29">
          <w:rPr>
            <w:rStyle w:val="Hyperlink"/>
            <w:noProof/>
          </w:rPr>
          <w:t>Generate Config File</w:t>
        </w:r>
        <w:r w:rsidR="00493668">
          <w:rPr>
            <w:noProof/>
            <w:webHidden/>
          </w:rPr>
          <w:tab/>
        </w:r>
        <w:r w:rsidR="00493668">
          <w:rPr>
            <w:noProof/>
            <w:webHidden/>
          </w:rPr>
          <w:fldChar w:fldCharType="begin"/>
        </w:r>
        <w:r w:rsidR="00493668">
          <w:rPr>
            <w:noProof/>
            <w:webHidden/>
          </w:rPr>
          <w:instrText xml:space="preserve"> PAGEREF _Toc406596967 \h </w:instrText>
        </w:r>
        <w:r w:rsidR="00493668">
          <w:rPr>
            <w:noProof/>
            <w:webHidden/>
          </w:rPr>
        </w:r>
        <w:r w:rsidR="00493668">
          <w:rPr>
            <w:noProof/>
            <w:webHidden/>
          </w:rPr>
          <w:fldChar w:fldCharType="separate"/>
        </w:r>
        <w:r w:rsidR="00267218">
          <w:rPr>
            <w:noProof/>
            <w:webHidden/>
          </w:rPr>
          <w:t>7</w:t>
        </w:r>
        <w:r w:rsidR="00493668">
          <w:rPr>
            <w:noProof/>
            <w:webHidden/>
          </w:rPr>
          <w:fldChar w:fldCharType="end"/>
        </w:r>
      </w:hyperlink>
    </w:p>
    <w:p w:rsidR="00493668" w:rsidRDefault="002F0E66">
      <w:pPr>
        <w:pStyle w:val="TOC1"/>
        <w:tabs>
          <w:tab w:val="left" w:pos="440"/>
          <w:tab w:val="right" w:leader="dot" w:pos="8495"/>
        </w:tabs>
        <w:rPr>
          <w:rFonts w:asciiTheme="minorHAnsi" w:eastAsiaTheme="minorEastAsia" w:hAnsiTheme="minorHAnsi" w:cstheme="minorBidi"/>
          <w:noProof/>
          <w:szCs w:val="22"/>
          <w:lang w:val="en-GB" w:eastAsia="en-GB"/>
        </w:rPr>
      </w:pPr>
      <w:hyperlink w:anchor="_Toc406596968" w:history="1">
        <w:r w:rsidR="00493668" w:rsidRPr="00E80C29">
          <w:rPr>
            <w:rStyle w:val="Hyperlink"/>
            <w:noProof/>
          </w:rPr>
          <w:t>5.</w:t>
        </w:r>
        <w:r w:rsidR="00493668">
          <w:rPr>
            <w:rFonts w:asciiTheme="minorHAnsi" w:eastAsiaTheme="minorEastAsia" w:hAnsiTheme="minorHAnsi" w:cstheme="minorBidi"/>
            <w:noProof/>
            <w:szCs w:val="22"/>
            <w:lang w:val="en-GB" w:eastAsia="en-GB"/>
          </w:rPr>
          <w:tab/>
        </w:r>
        <w:r w:rsidR="00493668" w:rsidRPr="00E80C29">
          <w:rPr>
            <w:rStyle w:val="Hyperlink"/>
            <w:noProof/>
          </w:rPr>
          <w:t>Fetch the required files</w:t>
        </w:r>
        <w:r w:rsidR="00493668">
          <w:rPr>
            <w:noProof/>
            <w:webHidden/>
          </w:rPr>
          <w:tab/>
        </w:r>
        <w:r w:rsidR="00493668">
          <w:rPr>
            <w:noProof/>
            <w:webHidden/>
          </w:rPr>
          <w:fldChar w:fldCharType="begin"/>
        </w:r>
        <w:r w:rsidR="00493668">
          <w:rPr>
            <w:noProof/>
            <w:webHidden/>
          </w:rPr>
          <w:instrText xml:space="preserve"> PAGEREF _Toc406596968 \h </w:instrText>
        </w:r>
        <w:r w:rsidR="00493668">
          <w:rPr>
            <w:noProof/>
            <w:webHidden/>
          </w:rPr>
        </w:r>
        <w:r w:rsidR="00493668">
          <w:rPr>
            <w:noProof/>
            <w:webHidden/>
          </w:rPr>
          <w:fldChar w:fldCharType="separate"/>
        </w:r>
        <w:r w:rsidR="00267218">
          <w:rPr>
            <w:noProof/>
            <w:webHidden/>
          </w:rPr>
          <w:t>8</w:t>
        </w:r>
        <w:r w:rsidR="00493668">
          <w:rPr>
            <w:noProof/>
            <w:webHidden/>
          </w:rPr>
          <w:fldChar w:fldCharType="end"/>
        </w:r>
      </w:hyperlink>
    </w:p>
    <w:p w:rsidR="00493668" w:rsidRDefault="002F0E66">
      <w:pPr>
        <w:pStyle w:val="TOC1"/>
        <w:tabs>
          <w:tab w:val="left" w:pos="440"/>
          <w:tab w:val="right" w:leader="dot" w:pos="8495"/>
        </w:tabs>
        <w:rPr>
          <w:rFonts w:asciiTheme="minorHAnsi" w:eastAsiaTheme="minorEastAsia" w:hAnsiTheme="minorHAnsi" w:cstheme="minorBidi"/>
          <w:noProof/>
          <w:szCs w:val="22"/>
          <w:lang w:val="en-GB" w:eastAsia="en-GB"/>
        </w:rPr>
      </w:pPr>
      <w:hyperlink w:anchor="_Toc406596969" w:history="1">
        <w:r w:rsidR="00493668" w:rsidRPr="00E80C29">
          <w:rPr>
            <w:rStyle w:val="Hyperlink"/>
            <w:noProof/>
          </w:rPr>
          <w:t>6.</w:t>
        </w:r>
        <w:r w:rsidR="00493668">
          <w:rPr>
            <w:rFonts w:asciiTheme="minorHAnsi" w:eastAsiaTheme="minorEastAsia" w:hAnsiTheme="minorHAnsi" w:cstheme="minorBidi"/>
            <w:noProof/>
            <w:szCs w:val="22"/>
            <w:lang w:val="en-GB" w:eastAsia="en-GB"/>
          </w:rPr>
          <w:tab/>
        </w:r>
        <w:r w:rsidR="00493668" w:rsidRPr="00E80C29">
          <w:rPr>
            <w:rStyle w:val="Hyperlink"/>
            <w:noProof/>
          </w:rPr>
          <w:t>Remove unnecessary lng and trs files</w:t>
        </w:r>
        <w:r w:rsidR="00493668">
          <w:rPr>
            <w:noProof/>
            <w:webHidden/>
          </w:rPr>
          <w:tab/>
        </w:r>
        <w:r w:rsidR="00493668">
          <w:rPr>
            <w:noProof/>
            <w:webHidden/>
          </w:rPr>
          <w:fldChar w:fldCharType="begin"/>
        </w:r>
        <w:r w:rsidR="00493668">
          <w:rPr>
            <w:noProof/>
            <w:webHidden/>
          </w:rPr>
          <w:instrText xml:space="preserve"> PAGEREF _Toc406596969 \h </w:instrText>
        </w:r>
        <w:r w:rsidR="00493668">
          <w:rPr>
            <w:noProof/>
            <w:webHidden/>
          </w:rPr>
        </w:r>
        <w:r w:rsidR="00493668">
          <w:rPr>
            <w:noProof/>
            <w:webHidden/>
          </w:rPr>
          <w:fldChar w:fldCharType="separate"/>
        </w:r>
        <w:r w:rsidR="00267218">
          <w:rPr>
            <w:noProof/>
            <w:webHidden/>
          </w:rPr>
          <w:t>9</w:t>
        </w:r>
        <w:r w:rsidR="00493668">
          <w:rPr>
            <w:noProof/>
            <w:webHidden/>
          </w:rPr>
          <w:fldChar w:fldCharType="end"/>
        </w:r>
      </w:hyperlink>
    </w:p>
    <w:p w:rsidR="00493668" w:rsidRDefault="002F0E66">
      <w:pPr>
        <w:pStyle w:val="TOC1"/>
        <w:tabs>
          <w:tab w:val="left" w:pos="440"/>
          <w:tab w:val="right" w:leader="dot" w:pos="8495"/>
        </w:tabs>
        <w:rPr>
          <w:rFonts w:asciiTheme="minorHAnsi" w:eastAsiaTheme="minorEastAsia" w:hAnsiTheme="minorHAnsi" w:cstheme="minorBidi"/>
          <w:noProof/>
          <w:szCs w:val="22"/>
          <w:lang w:val="en-GB" w:eastAsia="en-GB"/>
        </w:rPr>
      </w:pPr>
      <w:hyperlink w:anchor="_Toc406596970" w:history="1">
        <w:r w:rsidR="00493668" w:rsidRPr="00E80C29">
          <w:rPr>
            <w:rStyle w:val="Hyperlink"/>
            <w:noProof/>
          </w:rPr>
          <w:t>7.</w:t>
        </w:r>
        <w:r w:rsidR="00493668">
          <w:rPr>
            <w:rFonts w:asciiTheme="minorHAnsi" w:eastAsiaTheme="minorEastAsia" w:hAnsiTheme="minorHAnsi" w:cstheme="minorBidi"/>
            <w:noProof/>
            <w:szCs w:val="22"/>
            <w:lang w:val="en-GB" w:eastAsia="en-GB"/>
          </w:rPr>
          <w:tab/>
        </w:r>
        <w:r w:rsidR="00493668" w:rsidRPr="00E80C29">
          <w:rPr>
            <w:rStyle w:val="Hyperlink"/>
            <w:noProof/>
          </w:rPr>
          <w:t>eBOD information</w:t>
        </w:r>
        <w:r w:rsidR="00493668">
          <w:rPr>
            <w:noProof/>
            <w:webHidden/>
          </w:rPr>
          <w:tab/>
        </w:r>
        <w:r w:rsidR="00493668">
          <w:rPr>
            <w:noProof/>
            <w:webHidden/>
          </w:rPr>
          <w:fldChar w:fldCharType="begin"/>
        </w:r>
        <w:r w:rsidR="00493668">
          <w:rPr>
            <w:noProof/>
            <w:webHidden/>
          </w:rPr>
          <w:instrText xml:space="preserve"> PAGEREF _Toc406596970 \h </w:instrText>
        </w:r>
        <w:r w:rsidR="00493668">
          <w:rPr>
            <w:noProof/>
            <w:webHidden/>
          </w:rPr>
        </w:r>
        <w:r w:rsidR="00493668">
          <w:rPr>
            <w:noProof/>
            <w:webHidden/>
          </w:rPr>
          <w:fldChar w:fldCharType="separate"/>
        </w:r>
        <w:r w:rsidR="00267218">
          <w:rPr>
            <w:noProof/>
            <w:webHidden/>
          </w:rPr>
          <w:t>10</w:t>
        </w:r>
        <w:r w:rsidR="00493668">
          <w:rPr>
            <w:noProof/>
            <w:webHidden/>
          </w:rPr>
          <w:fldChar w:fldCharType="end"/>
        </w:r>
      </w:hyperlink>
    </w:p>
    <w:p w:rsidR="00493668" w:rsidRDefault="002F0E66">
      <w:pPr>
        <w:pStyle w:val="TOC1"/>
        <w:tabs>
          <w:tab w:val="left" w:pos="440"/>
          <w:tab w:val="right" w:leader="dot" w:pos="8495"/>
        </w:tabs>
        <w:rPr>
          <w:rFonts w:asciiTheme="minorHAnsi" w:eastAsiaTheme="minorEastAsia" w:hAnsiTheme="minorHAnsi" w:cstheme="minorBidi"/>
          <w:noProof/>
          <w:szCs w:val="22"/>
          <w:lang w:val="en-GB" w:eastAsia="en-GB"/>
        </w:rPr>
      </w:pPr>
      <w:hyperlink w:anchor="_Toc406596971" w:history="1">
        <w:r w:rsidR="00493668" w:rsidRPr="00E80C29">
          <w:rPr>
            <w:rStyle w:val="Hyperlink"/>
            <w:noProof/>
          </w:rPr>
          <w:t>8.</w:t>
        </w:r>
        <w:r w:rsidR="00493668">
          <w:rPr>
            <w:rFonts w:asciiTheme="minorHAnsi" w:eastAsiaTheme="minorEastAsia" w:hAnsiTheme="minorHAnsi" w:cstheme="minorBidi"/>
            <w:noProof/>
            <w:szCs w:val="22"/>
            <w:lang w:val="en-GB" w:eastAsia="en-GB"/>
          </w:rPr>
          <w:tab/>
        </w:r>
        <w:r w:rsidR="00493668" w:rsidRPr="00E80C29">
          <w:rPr>
            <w:rStyle w:val="Hyperlink"/>
            <w:noProof/>
          </w:rPr>
          <w:t>Applying relavant bug corrections</w:t>
        </w:r>
        <w:r w:rsidR="00493668">
          <w:rPr>
            <w:noProof/>
            <w:webHidden/>
          </w:rPr>
          <w:tab/>
        </w:r>
        <w:r w:rsidR="00493668">
          <w:rPr>
            <w:noProof/>
            <w:webHidden/>
          </w:rPr>
          <w:fldChar w:fldCharType="begin"/>
        </w:r>
        <w:r w:rsidR="00493668">
          <w:rPr>
            <w:noProof/>
            <w:webHidden/>
          </w:rPr>
          <w:instrText xml:space="preserve"> PAGEREF _Toc406596971 \h </w:instrText>
        </w:r>
        <w:r w:rsidR="00493668">
          <w:rPr>
            <w:noProof/>
            <w:webHidden/>
          </w:rPr>
        </w:r>
        <w:r w:rsidR="00493668">
          <w:rPr>
            <w:noProof/>
            <w:webHidden/>
          </w:rPr>
          <w:fldChar w:fldCharType="separate"/>
        </w:r>
        <w:r w:rsidR="00267218">
          <w:rPr>
            <w:noProof/>
            <w:webHidden/>
          </w:rPr>
          <w:t>11</w:t>
        </w:r>
        <w:r w:rsidR="00493668">
          <w:rPr>
            <w:noProof/>
            <w:webHidden/>
          </w:rPr>
          <w:fldChar w:fldCharType="end"/>
        </w:r>
      </w:hyperlink>
    </w:p>
    <w:p w:rsidR="00493668" w:rsidRDefault="002F0E66">
      <w:pPr>
        <w:pStyle w:val="TOC1"/>
        <w:tabs>
          <w:tab w:val="left" w:pos="440"/>
          <w:tab w:val="right" w:leader="dot" w:pos="8495"/>
        </w:tabs>
        <w:rPr>
          <w:rFonts w:asciiTheme="minorHAnsi" w:eastAsiaTheme="minorEastAsia" w:hAnsiTheme="minorHAnsi" w:cstheme="minorBidi"/>
          <w:noProof/>
          <w:szCs w:val="22"/>
          <w:lang w:val="en-GB" w:eastAsia="en-GB"/>
        </w:rPr>
      </w:pPr>
      <w:hyperlink w:anchor="_Toc406596972" w:history="1">
        <w:r w:rsidR="00493668" w:rsidRPr="00E80C29">
          <w:rPr>
            <w:rStyle w:val="Hyperlink"/>
            <w:noProof/>
          </w:rPr>
          <w:t>9.</w:t>
        </w:r>
        <w:r w:rsidR="00493668">
          <w:rPr>
            <w:rFonts w:asciiTheme="minorHAnsi" w:eastAsiaTheme="minorEastAsia" w:hAnsiTheme="minorHAnsi" w:cstheme="minorBidi"/>
            <w:noProof/>
            <w:szCs w:val="22"/>
            <w:lang w:val="en-GB" w:eastAsia="en-GB"/>
          </w:rPr>
          <w:tab/>
        </w:r>
        <w:r w:rsidR="00493668" w:rsidRPr="00E80C29">
          <w:rPr>
            <w:rStyle w:val="Hyperlink"/>
            <w:noProof/>
          </w:rPr>
          <w:t>Build and Install components</w:t>
        </w:r>
        <w:r w:rsidR="00493668">
          <w:rPr>
            <w:noProof/>
            <w:webHidden/>
          </w:rPr>
          <w:tab/>
        </w:r>
        <w:r w:rsidR="00493668">
          <w:rPr>
            <w:noProof/>
            <w:webHidden/>
          </w:rPr>
          <w:fldChar w:fldCharType="begin"/>
        </w:r>
        <w:r w:rsidR="00493668">
          <w:rPr>
            <w:noProof/>
            <w:webHidden/>
          </w:rPr>
          <w:instrText xml:space="preserve"> PAGEREF _Toc406596972 \h </w:instrText>
        </w:r>
        <w:r w:rsidR="00493668">
          <w:rPr>
            <w:noProof/>
            <w:webHidden/>
          </w:rPr>
        </w:r>
        <w:r w:rsidR="00493668">
          <w:rPr>
            <w:noProof/>
            <w:webHidden/>
          </w:rPr>
          <w:fldChar w:fldCharType="separate"/>
        </w:r>
        <w:r w:rsidR="00267218">
          <w:rPr>
            <w:noProof/>
            <w:webHidden/>
          </w:rPr>
          <w:t>13</w:t>
        </w:r>
        <w:r w:rsidR="00493668">
          <w:rPr>
            <w:noProof/>
            <w:webHidden/>
          </w:rPr>
          <w:fldChar w:fldCharType="end"/>
        </w:r>
      </w:hyperlink>
    </w:p>
    <w:p w:rsidR="005325D5" w:rsidRDefault="00D57780" w:rsidP="005325D5">
      <w:pPr>
        <w:pStyle w:val="Heading1"/>
        <w:numPr>
          <w:ilvl w:val="0"/>
          <w:numId w:val="0"/>
        </w:numPr>
        <w:ind w:left="432" w:hanging="432"/>
      </w:pPr>
      <w:r>
        <w:fldChar w:fldCharType="end"/>
      </w:r>
    </w:p>
    <w:p w:rsidR="005325D5" w:rsidRDefault="005325D5" w:rsidP="005325D5">
      <w:pPr>
        <w:rPr>
          <w:rFonts w:ascii="Franklin Gothic Demi Cond" w:hAnsi="Franklin Gothic Demi Cond"/>
          <w:color w:val="873E8D"/>
          <w:kern w:val="28"/>
          <w:sz w:val="28"/>
        </w:rPr>
      </w:pPr>
      <w:r>
        <w:br w:type="page"/>
      </w:r>
    </w:p>
    <w:p w:rsidR="00131F1E" w:rsidRDefault="00131F1E" w:rsidP="007E07F3">
      <w:pPr>
        <w:pStyle w:val="Heading1"/>
        <w:numPr>
          <w:ilvl w:val="0"/>
          <w:numId w:val="16"/>
        </w:numPr>
        <w:ind w:left="426" w:hanging="426"/>
      </w:pPr>
      <w:bookmarkStart w:id="10" w:name="_Toc406596962"/>
      <w:r w:rsidRPr="002C603D">
        <w:lastRenderedPageBreak/>
        <w:t>Check the Sales Order</w:t>
      </w:r>
      <w:bookmarkEnd w:id="0"/>
      <w:bookmarkEnd w:id="10"/>
    </w:p>
    <w:p w:rsidR="00131F1E" w:rsidRDefault="00131F1E" w:rsidP="00131F1E"/>
    <w:p w:rsidR="00131F1E" w:rsidRDefault="00131F1E" w:rsidP="00131F1E">
      <w:r>
        <w:t xml:space="preserve">Whenever you receive a request to add any new components to an existing project, first you should check whether the relevant Module is already added to the Sales Order. Otherwise contact the relevant TPM and request them to </w:t>
      </w:r>
      <w:r w:rsidR="00267218">
        <w:t>make</w:t>
      </w:r>
      <w:r>
        <w:t xml:space="preserve"> arrangement</w:t>
      </w:r>
      <w:r w:rsidR="00267218">
        <w:t>s</w:t>
      </w:r>
      <w:r>
        <w:t xml:space="preserve"> to add the relevant Module to the Sales Order.</w:t>
      </w:r>
    </w:p>
    <w:p w:rsidR="00131F1E" w:rsidRPr="00CF5185" w:rsidRDefault="00131F1E" w:rsidP="00131F1E"/>
    <w:p w:rsidR="00131F1E" w:rsidRDefault="00131F1E" w:rsidP="00131F1E">
      <w:r>
        <w:rPr>
          <w:noProof/>
        </w:rPr>
        <w:drawing>
          <wp:inline distT="0" distB="0" distL="0" distR="0" wp14:anchorId="4F474A62" wp14:editId="7CFD7D6C">
            <wp:extent cx="5731510" cy="1958266"/>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1958266"/>
                    </a:xfrm>
                    <a:prstGeom prst="rect">
                      <a:avLst/>
                    </a:prstGeom>
                  </pic:spPr>
                </pic:pic>
              </a:graphicData>
            </a:graphic>
          </wp:inline>
        </w:drawing>
      </w:r>
    </w:p>
    <w:p w:rsidR="00131F1E" w:rsidRDefault="00131F1E" w:rsidP="00131F1E">
      <w:r>
        <w:rPr>
          <w:noProof/>
        </w:rPr>
        <w:drawing>
          <wp:inline distT="0" distB="0" distL="0" distR="0" wp14:anchorId="23C180B0" wp14:editId="51729B81">
            <wp:extent cx="5731510" cy="2655722"/>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2655722"/>
                    </a:xfrm>
                    <a:prstGeom prst="rect">
                      <a:avLst/>
                    </a:prstGeom>
                  </pic:spPr>
                </pic:pic>
              </a:graphicData>
            </a:graphic>
          </wp:inline>
        </w:drawing>
      </w:r>
    </w:p>
    <w:p w:rsidR="00131F1E" w:rsidRDefault="00131F1E" w:rsidP="00131F1E"/>
    <w:p w:rsidR="00131F1E" w:rsidRDefault="00131F1E" w:rsidP="00131F1E">
      <w:r>
        <w:br w:type="page"/>
      </w:r>
    </w:p>
    <w:p w:rsidR="00131F1E" w:rsidRDefault="00131F1E" w:rsidP="007E07F3">
      <w:pPr>
        <w:pStyle w:val="Heading1"/>
        <w:numPr>
          <w:ilvl w:val="0"/>
          <w:numId w:val="16"/>
        </w:numPr>
        <w:ind w:left="426" w:hanging="426"/>
      </w:pPr>
      <w:bookmarkStart w:id="11" w:name="_Toc406595847"/>
      <w:bookmarkStart w:id="12" w:name="_Toc406596963"/>
      <w:r w:rsidRPr="002C603D">
        <w:lastRenderedPageBreak/>
        <w:t>Generate Components</w:t>
      </w:r>
      <w:bookmarkEnd w:id="11"/>
      <w:bookmarkEnd w:id="12"/>
    </w:p>
    <w:p w:rsidR="00131F1E" w:rsidRDefault="00131F1E" w:rsidP="007E07F3">
      <w:pPr>
        <w:pStyle w:val="Heading2"/>
        <w:numPr>
          <w:ilvl w:val="0"/>
          <w:numId w:val="0"/>
        </w:numPr>
        <w:ind w:left="576"/>
      </w:pPr>
    </w:p>
    <w:p w:rsidR="00131F1E" w:rsidRDefault="00131F1E" w:rsidP="007E07F3">
      <w:pPr>
        <w:pStyle w:val="Heading2"/>
      </w:pPr>
      <w:bookmarkStart w:id="13" w:name="_Toc406595848"/>
      <w:bookmarkStart w:id="14" w:name="_Toc406596964"/>
      <w:r>
        <w:t>P</w:t>
      </w:r>
      <w:r w:rsidRPr="00732C23">
        <w:t>re-requisite check</w:t>
      </w:r>
      <w:bookmarkEnd w:id="13"/>
      <w:bookmarkEnd w:id="14"/>
    </w:p>
    <w:p w:rsidR="00131F1E" w:rsidRDefault="00131F1E" w:rsidP="00131F1E"/>
    <w:p w:rsidR="00131F1E" w:rsidRDefault="00131F1E" w:rsidP="00141425">
      <w:pPr>
        <w:pStyle w:val="BodyText"/>
      </w:pPr>
      <w:r>
        <w:t xml:space="preserve">Before adding the new components to an internal customer installation, it is worth </w:t>
      </w:r>
      <w:r w:rsidR="00267218">
        <w:t>making</w:t>
      </w:r>
      <w:r>
        <w:t xml:space="preserve"> sure that you are aware </w:t>
      </w:r>
      <w:r w:rsidR="00267218">
        <w:t>of</w:t>
      </w:r>
      <w:r>
        <w:t xml:space="preserve"> all the new components that you are about to add. Sometimes </w:t>
      </w:r>
      <w:r w:rsidRPr="000B06BD">
        <w:t xml:space="preserve">previous additions </w:t>
      </w:r>
      <w:r w:rsidR="00267218">
        <w:t>may not have been</w:t>
      </w:r>
      <w:r w:rsidRPr="000B06BD">
        <w:t xml:space="preserve"> properly regist</w:t>
      </w:r>
      <w:r>
        <w:t>ered against the installations.</w:t>
      </w:r>
    </w:p>
    <w:p w:rsidR="00954571" w:rsidRDefault="00954571" w:rsidP="00131F1E"/>
    <w:p w:rsidR="00131F1E" w:rsidRDefault="00267218" w:rsidP="00131F1E">
      <w:r>
        <w:t>One way to do this</w:t>
      </w:r>
      <w:r w:rsidR="00131F1E">
        <w:t xml:space="preserve"> </w:t>
      </w:r>
      <w:r>
        <w:t>is</w:t>
      </w:r>
      <w:r w:rsidR="00131F1E">
        <w:t xml:space="preserve"> to </w:t>
      </w:r>
      <w:r w:rsidR="00131F1E" w:rsidRPr="000B06BD">
        <w:t xml:space="preserve">generate a dummy installation and compare </w:t>
      </w:r>
      <w:r w:rsidR="00131F1E">
        <w:t>it with the existing installation.</w:t>
      </w:r>
    </w:p>
    <w:p w:rsidR="00954571" w:rsidRDefault="00954571" w:rsidP="00131F1E"/>
    <w:p w:rsidR="00131F1E" w:rsidRDefault="00131F1E" w:rsidP="00131F1E">
      <w:r>
        <w:rPr>
          <w:noProof/>
        </w:rPr>
        <w:drawing>
          <wp:inline distT="0" distB="0" distL="0" distR="0" wp14:anchorId="34C48D37" wp14:editId="736A394A">
            <wp:extent cx="5731510" cy="1859067"/>
            <wp:effectExtent l="0" t="0" r="254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1859067"/>
                    </a:xfrm>
                    <a:prstGeom prst="rect">
                      <a:avLst/>
                    </a:prstGeom>
                  </pic:spPr>
                </pic:pic>
              </a:graphicData>
            </a:graphic>
          </wp:inline>
        </w:drawing>
      </w:r>
    </w:p>
    <w:p w:rsidR="00131F1E" w:rsidRDefault="00131F1E" w:rsidP="00131F1E"/>
    <w:p w:rsidR="00954571" w:rsidRDefault="00954571" w:rsidP="00131F1E"/>
    <w:p w:rsidR="00131F1E" w:rsidRDefault="00131F1E" w:rsidP="00131F1E">
      <w:r>
        <w:rPr>
          <w:noProof/>
        </w:rPr>
        <w:drawing>
          <wp:inline distT="0" distB="0" distL="0" distR="0" wp14:anchorId="4D24C292" wp14:editId="16492A17">
            <wp:extent cx="5731510" cy="2893923"/>
            <wp:effectExtent l="0" t="0" r="254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2893923"/>
                    </a:xfrm>
                    <a:prstGeom prst="rect">
                      <a:avLst/>
                    </a:prstGeom>
                  </pic:spPr>
                </pic:pic>
              </a:graphicData>
            </a:graphic>
          </wp:inline>
        </w:drawing>
      </w:r>
    </w:p>
    <w:p w:rsidR="00131F1E" w:rsidRDefault="00131F1E" w:rsidP="00131F1E">
      <w:r>
        <w:rPr>
          <w:noProof/>
        </w:rPr>
        <w:lastRenderedPageBreak/>
        <w:drawing>
          <wp:inline distT="0" distB="0" distL="0" distR="0" wp14:anchorId="0FE08009" wp14:editId="329C9E48">
            <wp:extent cx="5731510" cy="3675270"/>
            <wp:effectExtent l="0" t="0" r="254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3675270"/>
                    </a:xfrm>
                    <a:prstGeom prst="rect">
                      <a:avLst/>
                    </a:prstGeom>
                  </pic:spPr>
                </pic:pic>
              </a:graphicData>
            </a:graphic>
          </wp:inline>
        </w:drawing>
      </w:r>
    </w:p>
    <w:p w:rsidR="00141425" w:rsidRDefault="00141425" w:rsidP="00131F1E"/>
    <w:p w:rsidR="00131F1E" w:rsidRDefault="00131F1E" w:rsidP="00131F1E">
      <w:r>
        <w:t xml:space="preserve">On the following screen, for the Regional Market you should only add LUK and MEE. Please note </w:t>
      </w:r>
      <w:r w:rsidRPr="003A37BE">
        <w:t>everything else has to go in</w:t>
      </w:r>
      <w:r>
        <w:t xml:space="preserve"> as</w:t>
      </w:r>
      <w:r w:rsidRPr="003A37BE">
        <w:t xml:space="preserve"> Harvest</w:t>
      </w:r>
      <w:r>
        <w:t>,</w:t>
      </w:r>
      <w:r w:rsidRPr="003A37BE">
        <w:t xml:space="preserve"> so shouldn't be in the installation unless there are </w:t>
      </w:r>
      <w:r>
        <w:t xml:space="preserve">licensing considerations, </w:t>
      </w:r>
      <w:r w:rsidRPr="003A37BE">
        <w:t>eg. W</w:t>
      </w:r>
      <w:r>
        <w:t>ADACO</w:t>
      </w:r>
      <w:r w:rsidRPr="003A37BE">
        <w:t>,</w:t>
      </w:r>
      <w:r>
        <w:t xml:space="preserve"> MWO</w:t>
      </w:r>
      <w:r w:rsidRPr="003A37BE">
        <w:t xml:space="preserve"> etc</w:t>
      </w:r>
      <w:r>
        <w:t>,</w:t>
      </w:r>
      <w:r w:rsidRPr="003A37BE">
        <w:t xml:space="preserve"> but then the </w:t>
      </w:r>
      <w:r w:rsidR="00267218">
        <w:t>extension should be a known one</w:t>
      </w:r>
      <w:r>
        <w:t>.</w:t>
      </w:r>
    </w:p>
    <w:p w:rsidR="00131F1E" w:rsidRDefault="00131F1E" w:rsidP="00131F1E">
      <w:r>
        <w:t>If you are unsure, please talk to the TPM about this.</w:t>
      </w:r>
    </w:p>
    <w:p w:rsidR="00141425" w:rsidRDefault="00141425" w:rsidP="00131F1E"/>
    <w:p w:rsidR="00131F1E" w:rsidRDefault="00131F1E" w:rsidP="00131F1E">
      <w:r>
        <w:rPr>
          <w:noProof/>
        </w:rPr>
        <w:drawing>
          <wp:inline distT="0" distB="0" distL="0" distR="0" wp14:anchorId="3D70EECC" wp14:editId="3085DC41">
            <wp:extent cx="5731510" cy="2932430"/>
            <wp:effectExtent l="0" t="0" r="254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2932430"/>
                    </a:xfrm>
                    <a:prstGeom prst="rect">
                      <a:avLst/>
                    </a:prstGeom>
                  </pic:spPr>
                </pic:pic>
              </a:graphicData>
            </a:graphic>
          </wp:inline>
        </w:drawing>
      </w:r>
    </w:p>
    <w:p w:rsidR="00131F1E" w:rsidRDefault="00131F1E" w:rsidP="00131F1E">
      <w:r>
        <w:t xml:space="preserve">Once this is verified please delete the </w:t>
      </w:r>
      <w:r w:rsidRPr="000B06BD">
        <w:t xml:space="preserve">dummy </w:t>
      </w:r>
      <w:r>
        <w:t>installation.</w:t>
      </w:r>
      <w:r>
        <w:br w:type="page"/>
      </w:r>
    </w:p>
    <w:p w:rsidR="00131F1E" w:rsidRPr="006F721B" w:rsidRDefault="00131F1E" w:rsidP="00AF706D">
      <w:pPr>
        <w:pStyle w:val="Heading2"/>
      </w:pPr>
      <w:bookmarkStart w:id="15" w:name="_Toc406595849"/>
      <w:bookmarkStart w:id="16" w:name="_Toc406596965"/>
      <w:r w:rsidRPr="006F721B">
        <w:lastRenderedPageBreak/>
        <w:t>Adding components to internal customer installation</w:t>
      </w:r>
      <w:r>
        <w:t>s:</w:t>
      </w:r>
      <w:bookmarkEnd w:id="15"/>
      <w:bookmarkEnd w:id="16"/>
    </w:p>
    <w:p w:rsidR="00141425" w:rsidRDefault="00141425" w:rsidP="00131F1E"/>
    <w:p w:rsidR="00131F1E" w:rsidRDefault="00131F1E" w:rsidP="00131F1E">
      <w:r>
        <w:t xml:space="preserve">You should add the new components to the internal customer </w:t>
      </w:r>
      <w:r w:rsidR="00BC3E5F">
        <w:t>installations</w:t>
      </w:r>
      <w:r>
        <w:t xml:space="preserve"> as follows,</w:t>
      </w:r>
    </w:p>
    <w:p w:rsidR="00141425" w:rsidRPr="00506A70" w:rsidRDefault="00141425" w:rsidP="00131F1E"/>
    <w:p w:rsidR="00131F1E" w:rsidRDefault="00131F1E" w:rsidP="00131F1E">
      <w:r>
        <w:rPr>
          <w:noProof/>
        </w:rPr>
        <w:drawing>
          <wp:inline distT="0" distB="0" distL="0" distR="0" wp14:anchorId="1A5F82C8" wp14:editId="5D28EBFA">
            <wp:extent cx="5731510" cy="3268063"/>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3268063"/>
                    </a:xfrm>
                    <a:prstGeom prst="rect">
                      <a:avLst/>
                    </a:prstGeom>
                  </pic:spPr>
                </pic:pic>
              </a:graphicData>
            </a:graphic>
          </wp:inline>
        </w:drawing>
      </w:r>
    </w:p>
    <w:p w:rsidR="00131F1E" w:rsidRDefault="00131F1E" w:rsidP="00131F1E">
      <w:r>
        <w:rPr>
          <w:noProof/>
        </w:rPr>
        <w:drawing>
          <wp:inline distT="0" distB="0" distL="0" distR="0" wp14:anchorId="05F1ADF1" wp14:editId="23AA9B0B">
            <wp:extent cx="5731510" cy="2932500"/>
            <wp:effectExtent l="0" t="0" r="254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2932500"/>
                    </a:xfrm>
                    <a:prstGeom prst="rect">
                      <a:avLst/>
                    </a:prstGeom>
                  </pic:spPr>
                </pic:pic>
              </a:graphicData>
            </a:graphic>
          </wp:inline>
        </w:drawing>
      </w:r>
    </w:p>
    <w:p w:rsidR="00131F1E" w:rsidRDefault="00131F1E" w:rsidP="00131F1E">
      <w:r>
        <w:br w:type="page"/>
      </w:r>
    </w:p>
    <w:p w:rsidR="00131F1E" w:rsidRDefault="00131F1E" w:rsidP="007E07F3">
      <w:pPr>
        <w:pStyle w:val="Heading1"/>
        <w:numPr>
          <w:ilvl w:val="0"/>
          <w:numId w:val="16"/>
        </w:numPr>
        <w:ind w:left="426" w:hanging="426"/>
      </w:pPr>
      <w:bookmarkStart w:id="17" w:name="_Toc406595850"/>
      <w:bookmarkStart w:id="18" w:name="_Toc406596966"/>
      <w:r>
        <w:lastRenderedPageBreak/>
        <w:t>Generate .cifx file</w:t>
      </w:r>
      <w:bookmarkEnd w:id="17"/>
      <w:bookmarkEnd w:id="18"/>
    </w:p>
    <w:p w:rsidR="00141425" w:rsidRDefault="00141425" w:rsidP="00131F1E"/>
    <w:p w:rsidR="00131F1E" w:rsidRDefault="00131F1E" w:rsidP="00131F1E">
      <w:r>
        <w:t>You should generate the .cifx files as follows,</w:t>
      </w:r>
    </w:p>
    <w:p w:rsidR="00141425" w:rsidRDefault="00141425" w:rsidP="00131F1E"/>
    <w:p w:rsidR="00131F1E" w:rsidRDefault="00131F1E" w:rsidP="00131F1E">
      <w:r>
        <w:rPr>
          <w:noProof/>
        </w:rPr>
        <w:drawing>
          <wp:inline distT="0" distB="0" distL="0" distR="0" wp14:anchorId="630ABA14" wp14:editId="2D917D3D">
            <wp:extent cx="5943600" cy="13760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376045"/>
                    </a:xfrm>
                    <a:prstGeom prst="rect">
                      <a:avLst/>
                    </a:prstGeom>
                  </pic:spPr>
                </pic:pic>
              </a:graphicData>
            </a:graphic>
          </wp:inline>
        </w:drawing>
      </w:r>
    </w:p>
    <w:p w:rsidR="00A0733E" w:rsidRDefault="00A0733E" w:rsidP="00131F1E"/>
    <w:p w:rsidR="00131F1E" w:rsidRDefault="00131F1E" w:rsidP="00131F1E">
      <w:r>
        <w:t>Note, in the .cifx file you only</w:t>
      </w:r>
      <w:r w:rsidR="002A112A">
        <w:t xml:space="preserve"> need</w:t>
      </w:r>
      <w:r>
        <w:t xml:space="preserve"> the DEV installation information. Remove</w:t>
      </w:r>
      <w:r w:rsidR="002A112A">
        <w:t xml:space="preserve"> information related to</w:t>
      </w:r>
      <w:r>
        <w:t xml:space="preserve"> other installations from the file.</w:t>
      </w:r>
    </w:p>
    <w:p w:rsidR="00A0733E" w:rsidRDefault="00A0733E" w:rsidP="00131F1E"/>
    <w:p w:rsidR="00131F1E" w:rsidRDefault="00131F1E" w:rsidP="00131F1E">
      <w:r>
        <w:rPr>
          <w:noProof/>
        </w:rPr>
        <w:drawing>
          <wp:inline distT="0" distB="0" distL="0" distR="0" wp14:anchorId="417E5D2F" wp14:editId="27C9AD9E">
            <wp:extent cx="5731510" cy="217381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2173810"/>
                    </a:xfrm>
                    <a:prstGeom prst="rect">
                      <a:avLst/>
                    </a:prstGeom>
                  </pic:spPr>
                </pic:pic>
              </a:graphicData>
            </a:graphic>
          </wp:inline>
        </w:drawing>
      </w:r>
    </w:p>
    <w:p w:rsidR="00141425" w:rsidRDefault="00141425" w:rsidP="00131F1E"/>
    <w:p w:rsidR="00131F1E" w:rsidRDefault="00131F1E" w:rsidP="00131F1E">
      <w:r>
        <w:t xml:space="preserve">Replace the previous .cifx file with the new one </w:t>
      </w:r>
      <w:r w:rsidR="002A112A">
        <w:t>in</w:t>
      </w:r>
      <w:r>
        <w:t xml:space="preserve"> the following location.</w:t>
      </w:r>
    </w:p>
    <w:p w:rsidR="00141425" w:rsidRDefault="00141425" w:rsidP="00131F1E"/>
    <w:p w:rsidR="00131F1E" w:rsidRPr="00F0724C" w:rsidRDefault="00131F1E" w:rsidP="00131F1E">
      <w:r w:rsidRPr="00F0724C">
        <w:t xml:space="preserve">\\ldnfs1\UK_Local\DeveloperTools\SolutionDeveloper\Customers </w:t>
      </w:r>
      <w:r w:rsidRPr="00F0724C">
        <w:br w:type="page"/>
      </w:r>
    </w:p>
    <w:p w:rsidR="00131F1E" w:rsidRDefault="00131F1E" w:rsidP="007E07F3">
      <w:pPr>
        <w:pStyle w:val="Heading1"/>
        <w:numPr>
          <w:ilvl w:val="0"/>
          <w:numId w:val="16"/>
        </w:numPr>
        <w:ind w:left="426" w:hanging="426"/>
      </w:pPr>
      <w:bookmarkStart w:id="19" w:name="_Toc406595851"/>
      <w:bookmarkStart w:id="20" w:name="_Toc406596967"/>
      <w:r w:rsidRPr="002C603D">
        <w:lastRenderedPageBreak/>
        <w:t>Generate Config File</w:t>
      </w:r>
      <w:bookmarkEnd w:id="19"/>
      <w:bookmarkEnd w:id="20"/>
    </w:p>
    <w:p w:rsidR="00141425" w:rsidRPr="00141425" w:rsidRDefault="00141425" w:rsidP="00141425"/>
    <w:p w:rsidR="00131F1E" w:rsidRDefault="00131F1E" w:rsidP="00131F1E">
      <w:r>
        <w:rPr>
          <w:noProof/>
        </w:rPr>
        <w:drawing>
          <wp:inline distT="0" distB="0" distL="0" distR="0" wp14:anchorId="7F163C32" wp14:editId="1310340A">
            <wp:extent cx="5731510" cy="4407017"/>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4407017"/>
                    </a:xfrm>
                    <a:prstGeom prst="rect">
                      <a:avLst/>
                    </a:prstGeom>
                  </pic:spPr>
                </pic:pic>
              </a:graphicData>
            </a:graphic>
          </wp:inline>
        </w:drawing>
      </w:r>
      <w:bookmarkStart w:id="21" w:name="_GoBack"/>
      <w:bookmarkEnd w:id="21"/>
    </w:p>
    <w:p w:rsidR="00141425" w:rsidRDefault="00141425" w:rsidP="00131F1E"/>
    <w:p w:rsidR="00131F1E" w:rsidRDefault="00131F1E" w:rsidP="00131F1E">
      <w:r>
        <w:t>Copy t</w:t>
      </w:r>
      <w:r w:rsidR="002A112A">
        <w:t>he required modules (which need</w:t>
      </w:r>
      <w:r>
        <w:t xml:space="preserve"> to be added) and create a txt file</w:t>
      </w:r>
    </w:p>
    <w:p w:rsidR="00141425" w:rsidRDefault="00141425" w:rsidP="00131F1E"/>
    <w:p w:rsidR="00131F1E" w:rsidRDefault="00131F1E" w:rsidP="00131F1E">
      <w:r>
        <w:rPr>
          <w:noProof/>
        </w:rPr>
        <w:drawing>
          <wp:inline distT="0" distB="0" distL="0" distR="0" wp14:anchorId="6FA9306F" wp14:editId="48B3F322">
            <wp:extent cx="2019048" cy="790476"/>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019048" cy="790476"/>
                    </a:xfrm>
                    <a:prstGeom prst="rect">
                      <a:avLst/>
                    </a:prstGeom>
                  </pic:spPr>
                </pic:pic>
              </a:graphicData>
            </a:graphic>
          </wp:inline>
        </w:drawing>
      </w:r>
    </w:p>
    <w:p w:rsidR="00131F1E" w:rsidRDefault="00131F1E" w:rsidP="00131F1E">
      <w:r>
        <w:br w:type="page"/>
      </w:r>
    </w:p>
    <w:p w:rsidR="00131F1E" w:rsidRPr="002C603D" w:rsidRDefault="00131F1E" w:rsidP="007E07F3">
      <w:pPr>
        <w:pStyle w:val="Heading1"/>
        <w:numPr>
          <w:ilvl w:val="0"/>
          <w:numId w:val="16"/>
        </w:numPr>
        <w:ind w:left="426" w:hanging="426"/>
      </w:pPr>
      <w:bookmarkStart w:id="22" w:name="_Toc406595852"/>
      <w:bookmarkStart w:id="23" w:name="_Toc406596968"/>
      <w:r w:rsidRPr="002C603D">
        <w:lastRenderedPageBreak/>
        <w:t>Fetch the required files</w:t>
      </w:r>
      <w:bookmarkEnd w:id="22"/>
      <w:bookmarkEnd w:id="23"/>
    </w:p>
    <w:p w:rsidR="00141425" w:rsidRDefault="00141425" w:rsidP="00131F1E">
      <w:pPr>
        <w:pStyle w:val="NoSpacing"/>
      </w:pPr>
    </w:p>
    <w:p w:rsidR="00131F1E" w:rsidRDefault="00131F1E" w:rsidP="00141425">
      <w:pPr>
        <w:pStyle w:val="BodyText"/>
      </w:pPr>
      <w:r>
        <w:t>Open the config builder</w:t>
      </w:r>
    </w:p>
    <w:p w:rsidR="00131F1E" w:rsidRDefault="00131F1E" w:rsidP="00131F1E">
      <w:r>
        <w:rPr>
          <w:noProof/>
        </w:rPr>
        <w:drawing>
          <wp:inline distT="0" distB="0" distL="0" distR="0" wp14:anchorId="3A832CE7" wp14:editId="555E73AE">
            <wp:extent cx="4972648" cy="227647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981202" cy="2280392"/>
                    </a:xfrm>
                    <a:prstGeom prst="rect">
                      <a:avLst/>
                    </a:prstGeom>
                  </pic:spPr>
                </pic:pic>
              </a:graphicData>
            </a:graphic>
          </wp:inline>
        </w:drawing>
      </w:r>
    </w:p>
    <w:p w:rsidR="00131F1E" w:rsidRDefault="00131F1E" w:rsidP="00131F1E">
      <w:pPr>
        <w:pStyle w:val="NoSpacing"/>
        <w:rPr>
          <w:noProof/>
          <w:lang w:eastAsia="en-GB"/>
        </w:rPr>
      </w:pPr>
    </w:p>
    <w:p w:rsidR="00131F1E" w:rsidRDefault="00131F1E" w:rsidP="00141425">
      <w:pPr>
        <w:pStyle w:val="BodyText"/>
        <w:rPr>
          <w:noProof/>
          <w:lang w:eastAsia="en-GB"/>
        </w:rPr>
      </w:pPr>
      <w:r>
        <w:rPr>
          <w:noProof/>
          <w:lang w:eastAsia="en-GB"/>
        </w:rPr>
        <w:t>Select the work space with a folder to fetch the files</w:t>
      </w:r>
    </w:p>
    <w:p w:rsidR="00131F1E" w:rsidRDefault="00131F1E" w:rsidP="00131F1E">
      <w:r>
        <w:rPr>
          <w:noProof/>
        </w:rPr>
        <w:drawing>
          <wp:inline distT="0" distB="0" distL="0" distR="0" wp14:anchorId="2388CB48" wp14:editId="51EB404D">
            <wp:extent cx="4910894" cy="3205200"/>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912461" cy="3206223"/>
                    </a:xfrm>
                    <a:prstGeom prst="rect">
                      <a:avLst/>
                    </a:prstGeom>
                  </pic:spPr>
                </pic:pic>
              </a:graphicData>
            </a:graphic>
          </wp:inline>
        </w:drawing>
      </w:r>
    </w:p>
    <w:p w:rsidR="00141425" w:rsidRDefault="00141425" w:rsidP="00141425">
      <w:pPr>
        <w:pStyle w:val="BodyText"/>
      </w:pPr>
    </w:p>
    <w:p w:rsidR="00131F1E" w:rsidRDefault="00131F1E" w:rsidP="00141425">
      <w:pPr>
        <w:pStyle w:val="BodyText"/>
      </w:pPr>
      <w:r>
        <w:t>Fetch the files to build</w:t>
      </w:r>
    </w:p>
    <w:p w:rsidR="00131F1E" w:rsidRDefault="00131F1E" w:rsidP="00131F1E">
      <w:r>
        <w:rPr>
          <w:noProof/>
        </w:rPr>
        <w:drawing>
          <wp:inline distT="0" distB="0" distL="0" distR="0" wp14:anchorId="490EBE30" wp14:editId="55A306B6">
            <wp:extent cx="2371720" cy="1581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371428" cy="1580956"/>
                    </a:xfrm>
                    <a:prstGeom prst="rect">
                      <a:avLst/>
                    </a:prstGeom>
                  </pic:spPr>
                </pic:pic>
              </a:graphicData>
            </a:graphic>
          </wp:inline>
        </w:drawing>
      </w:r>
      <w:r>
        <w:br w:type="page"/>
      </w:r>
    </w:p>
    <w:p w:rsidR="00131F1E" w:rsidRDefault="00131F1E" w:rsidP="007E07F3">
      <w:pPr>
        <w:pStyle w:val="Heading1"/>
        <w:numPr>
          <w:ilvl w:val="0"/>
          <w:numId w:val="16"/>
        </w:numPr>
        <w:ind w:left="426" w:hanging="426"/>
      </w:pPr>
      <w:bookmarkStart w:id="24" w:name="_Toc406595853"/>
      <w:bookmarkStart w:id="25" w:name="_Toc406596969"/>
      <w:r>
        <w:lastRenderedPageBreak/>
        <w:t>Remove unnecessary lng and trs files</w:t>
      </w:r>
      <w:bookmarkEnd w:id="24"/>
      <w:bookmarkEnd w:id="25"/>
    </w:p>
    <w:p w:rsidR="00EA1C86" w:rsidRDefault="00EA1C86" w:rsidP="00131F1E"/>
    <w:p w:rsidR="00131F1E" w:rsidRDefault="00131F1E" w:rsidP="00131F1E">
      <w:r w:rsidRPr="00AD3299">
        <w:t>Before</w:t>
      </w:r>
      <w:r>
        <w:t xml:space="preserve"> doing the build you should remove all the </w:t>
      </w:r>
      <w:r w:rsidRPr="00AD3299">
        <w:t xml:space="preserve">unnecessary lng and trs files </w:t>
      </w:r>
    </w:p>
    <w:p w:rsidR="00131F1E" w:rsidRDefault="00131F1E" w:rsidP="00131F1E">
      <w:r>
        <w:t xml:space="preserve">For example, </w:t>
      </w:r>
      <w:r w:rsidR="00A0733E">
        <w:t>W</w:t>
      </w:r>
      <w:r w:rsidR="002A112A">
        <w:t>ith the</w:t>
      </w:r>
      <w:r>
        <w:t xml:space="preserve"> </w:t>
      </w:r>
      <w:r w:rsidR="002A112A">
        <w:t>‘</w:t>
      </w:r>
      <w:r>
        <w:t>order</w:t>
      </w:r>
      <w:r w:rsidR="002A112A">
        <w:t>’</w:t>
      </w:r>
      <w:r>
        <w:t xml:space="preserve"> component, the following .trs files are not required for most UK customers.</w:t>
      </w:r>
    </w:p>
    <w:p w:rsidR="00131F1E" w:rsidRDefault="00131F1E" w:rsidP="00131F1E">
      <w:r>
        <w:rPr>
          <w:noProof/>
        </w:rPr>
        <w:drawing>
          <wp:inline distT="0" distB="0" distL="0" distR="0" wp14:anchorId="6A4554B3" wp14:editId="00CF360A">
            <wp:extent cx="5020784" cy="2897902"/>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020157" cy="2897540"/>
                    </a:xfrm>
                    <a:prstGeom prst="rect">
                      <a:avLst/>
                    </a:prstGeom>
                  </pic:spPr>
                </pic:pic>
              </a:graphicData>
            </a:graphic>
          </wp:inline>
        </w:drawing>
      </w:r>
      <w:r w:rsidRPr="00AD3299">
        <w:t xml:space="preserve"> </w:t>
      </w:r>
    </w:p>
    <w:p w:rsidR="00EA1C86" w:rsidRDefault="00EA1C86" w:rsidP="00131F1E"/>
    <w:p w:rsidR="00131F1E" w:rsidRDefault="00131F1E" w:rsidP="00131F1E">
      <w:r>
        <w:t xml:space="preserve">Note: It is worth checking this with the relevant TPM. Some UK customers are using different languages. In </w:t>
      </w:r>
      <w:r w:rsidR="008E274C">
        <w:t>such</w:t>
      </w:r>
      <w:r>
        <w:t xml:space="preserve"> case</w:t>
      </w:r>
      <w:r w:rsidR="002A112A">
        <w:t>s</w:t>
      </w:r>
      <w:r>
        <w:t xml:space="preserve"> you should include those .trs files in the build.</w:t>
      </w:r>
    </w:p>
    <w:p w:rsidR="00EA1C86" w:rsidRDefault="002A112A" w:rsidP="002A112A">
      <w:pPr>
        <w:tabs>
          <w:tab w:val="left" w:pos="1367"/>
        </w:tabs>
      </w:pPr>
      <w:r>
        <w:tab/>
      </w:r>
    </w:p>
    <w:p w:rsidR="00131F1E" w:rsidRDefault="008E274C" w:rsidP="00131F1E">
      <w:r>
        <w:t>This is also</w:t>
      </w:r>
      <w:r w:rsidR="00131F1E">
        <w:t xml:space="preserve"> appli</w:t>
      </w:r>
      <w:r w:rsidR="00EA1C86">
        <w:t>cable to</w:t>
      </w:r>
      <w:r>
        <w:t xml:space="preserve"> the</w:t>
      </w:r>
      <w:r w:rsidR="00EA1C86">
        <w:t xml:space="preserve"> TERMS component</w:t>
      </w:r>
      <w:r w:rsidR="00131F1E">
        <w:t>,</w:t>
      </w:r>
    </w:p>
    <w:p w:rsidR="00131F1E" w:rsidRPr="00AD3299" w:rsidRDefault="00131F1E" w:rsidP="00131F1E">
      <w:r>
        <w:rPr>
          <w:noProof/>
        </w:rPr>
        <w:drawing>
          <wp:inline distT="0" distB="0" distL="0" distR="0" wp14:anchorId="2858DD66" wp14:editId="74325BA2">
            <wp:extent cx="4738158" cy="3627768"/>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744586" cy="3632690"/>
                    </a:xfrm>
                    <a:prstGeom prst="rect">
                      <a:avLst/>
                    </a:prstGeom>
                  </pic:spPr>
                </pic:pic>
              </a:graphicData>
            </a:graphic>
          </wp:inline>
        </w:drawing>
      </w:r>
      <w:r w:rsidRPr="00AD3299">
        <w:t xml:space="preserve"> </w:t>
      </w:r>
      <w:r w:rsidRPr="00AD3299">
        <w:br w:type="page"/>
      </w:r>
    </w:p>
    <w:p w:rsidR="00131F1E" w:rsidRPr="007E4DDC" w:rsidRDefault="00131F1E" w:rsidP="007E07F3">
      <w:pPr>
        <w:pStyle w:val="Heading1"/>
        <w:numPr>
          <w:ilvl w:val="0"/>
          <w:numId w:val="16"/>
        </w:numPr>
        <w:ind w:left="426" w:hanging="426"/>
      </w:pPr>
      <w:bookmarkStart w:id="26" w:name="_Toc406595854"/>
      <w:bookmarkStart w:id="27" w:name="_Toc406596970"/>
      <w:r w:rsidRPr="007E4DDC">
        <w:lastRenderedPageBreak/>
        <w:t>eBOD information</w:t>
      </w:r>
      <w:bookmarkEnd w:id="26"/>
      <w:bookmarkEnd w:id="27"/>
    </w:p>
    <w:p w:rsidR="00715AB0" w:rsidRDefault="00715AB0" w:rsidP="00715AB0">
      <w:pPr>
        <w:pStyle w:val="BodyText"/>
      </w:pPr>
    </w:p>
    <w:p w:rsidR="00CB072E" w:rsidRDefault="00131F1E" w:rsidP="00715AB0">
      <w:pPr>
        <w:pStyle w:val="BodyText"/>
      </w:pPr>
      <w:r>
        <w:t>In order to add an entry in eBOD we could create a new LCS case for this task or we could associate this with a prerequisite LCS case.</w:t>
      </w:r>
    </w:p>
    <w:p w:rsidR="00131F1E" w:rsidRDefault="00131F1E" w:rsidP="00715AB0">
      <w:pPr>
        <w:pStyle w:val="BodyText"/>
      </w:pPr>
      <w:r>
        <w:t xml:space="preserve"> </w:t>
      </w:r>
    </w:p>
    <w:p w:rsidR="00131F1E" w:rsidRDefault="00131F1E" w:rsidP="00131F1E">
      <w:r>
        <w:t>Example, for one of our customers we had to merge CIS vap, but</w:t>
      </w:r>
      <w:r w:rsidR="00AA3ED8">
        <w:t xml:space="preserve"> ORGREP, which is</w:t>
      </w:r>
      <w:r>
        <w:t xml:space="preserve"> one of the mandatory component</w:t>
      </w:r>
      <w:r w:rsidR="00AA3ED8">
        <w:t>s,</w:t>
      </w:r>
      <w:r>
        <w:t xml:space="preserve"> was not added in the initial build, so to add the ORGREP component, created a dummy text file and checked it in </w:t>
      </w:r>
      <w:r w:rsidR="00AA3ED8">
        <w:t>to</w:t>
      </w:r>
      <w:r>
        <w:t xml:space="preserve"> harvest as follows,</w:t>
      </w:r>
    </w:p>
    <w:p w:rsidR="009935A5" w:rsidRDefault="009935A5" w:rsidP="00131F1E"/>
    <w:p w:rsidR="00131F1E" w:rsidRDefault="00131F1E" w:rsidP="00131F1E">
      <w:r>
        <w:rPr>
          <w:noProof/>
        </w:rPr>
        <w:drawing>
          <wp:inline distT="0" distB="0" distL="0" distR="0" wp14:anchorId="4AF2496E" wp14:editId="4BF7CEA9">
            <wp:extent cx="5123810" cy="1123810"/>
            <wp:effectExtent l="0" t="0" r="127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123810" cy="1123810"/>
                    </a:xfrm>
                    <a:prstGeom prst="rect">
                      <a:avLst/>
                    </a:prstGeom>
                  </pic:spPr>
                </pic:pic>
              </a:graphicData>
            </a:graphic>
          </wp:inline>
        </w:drawing>
      </w:r>
    </w:p>
    <w:p w:rsidR="00715AB0" w:rsidRDefault="00715AB0" w:rsidP="00131F1E"/>
    <w:p w:rsidR="00131F1E" w:rsidRDefault="00131F1E" w:rsidP="00131F1E">
      <w:r>
        <w:t>In this text file we could add some text as follows,</w:t>
      </w:r>
    </w:p>
    <w:p w:rsidR="00093072" w:rsidRDefault="00093072" w:rsidP="00131F1E"/>
    <w:p w:rsidR="00131F1E" w:rsidRPr="000A6776" w:rsidRDefault="00131F1E" w:rsidP="00131F1E">
      <w:pPr>
        <w:pStyle w:val="NoSpacing"/>
        <w:rPr>
          <w:i/>
        </w:rPr>
      </w:pPr>
      <w:r w:rsidRPr="000A6776">
        <w:rPr>
          <w:i/>
        </w:rPr>
        <w:t>Added the following modules</w:t>
      </w:r>
    </w:p>
    <w:p w:rsidR="00131F1E" w:rsidRPr="000A6776" w:rsidRDefault="00131F1E" w:rsidP="00131F1E">
      <w:pPr>
        <w:pStyle w:val="NoSpacing"/>
        <w:rPr>
          <w:i/>
        </w:rPr>
      </w:pPr>
      <w:r w:rsidRPr="000A6776">
        <w:rPr>
          <w:i/>
        </w:rPr>
        <w:t>orgrep 3.0.0-mee;1</w:t>
      </w:r>
    </w:p>
    <w:p w:rsidR="00131F1E" w:rsidRPr="000A6776" w:rsidRDefault="00131F1E" w:rsidP="00131F1E">
      <w:pPr>
        <w:pStyle w:val="NoSpacing"/>
        <w:rPr>
          <w:i/>
        </w:rPr>
      </w:pPr>
      <w:r w:rsidRPr="000A6776">
        <w:rPr>
          <w:i/>
        </w:rPr>
        <w:t>terms 1.2.0-mee;1</w:t>
      </w:r>
    </w:p>
    <w:p w:rsidR="00131F1E" w:rsidRDefault="00131F1E" w:rsidP="00131F1E"/>
    <w:p w:rsidR="00131F1E" w:rsidRPr="00CD4A9A" w:rsidRDefault="00093072" w:rsidP="00131F1E">
      <w:pPr>
        <w:rPr>
          <w:b/>
        </w:rPr>
      </w:pPr>
      <w:r w:rsidRPr="00CD4A9A">
        <w:rPr>
          <w:b/>
        </w:rPr>
        <w:t>Customi</w:t>
      </w:r>
      <w:r w:rsidR="006E6E96">
        <w:rPr>
          <w:b/>
        </w:rPr>
        <w:t>s</w:t>
      </w:r>
      <w:r w:rsidRPr="00CD4A9A">
        <w:rPr>
          <w:b/>
        </w:rPr>
        <w:t>ation</w:t>
      </w:r>
      <w:r w:rsidR="00131F1E" w:rsidRPr="00CD4A9A">
        <w:rPr>
          <w:b/>
        </w:rPr>
        <w:t xml:space="preserve"> </w:t>
      </w:r>
      <w:r w:rsidR="00CD4A9A" w:rsidRPr="00CD4A9A">
        <w:rPr>
          <w:b/>
        </w:rPr>
        <w:t>handover:</w:t>
      </w:r>
    </w:p>
    <w:p w:rsidR="00715AB0" w:rsidRDefault="00715AB0" w:rsidP="00131F1E"/>
    <w:p w:rsidR="00131F1E" w:rsidRDefault="00131F1E" w:rsidP="00131F1E">
      <w:r>
        <w:rPr>
          <w:noProof/>
        </w:rPr>
        <w:drawing>
          <wp:inline distT="0" distB="0" distL="0" distR="0" wp14:anchorId="7CC01118" wp14:editId="6F5CAE8A">
            <wp:extent cx="6527576" cy="3440928"/>
            <wp:effectExtent l="0" t="0" r="6985"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6536391" cy="3445575"/>
                    </a:xfrm>
                    <a:prstGeom prst="rect">
                      <a:avLst/>
                    </a:prstGeom>
                  </pic:spPr>
                </pic:pic>
              </a:graphicData>
            </a:graphic>
          </wp:inline>
        </w:drawing>
      </w:r>
    </w:p>
    <w:p w:rsidR="00131F1E" w:rsidRDefault="00131F1E" w:rsidP="00131F1E">
      <w:r>
        <w:br w:type="page"/>
      </w:r>
    </w:p>
    <w:p w:rsidR="00131F1E" w:rsidRDefault="00131F1E" w:rsidP="007E07F3">
      <w:pPr>
        <w:pStyle w:val="Heading1"/>
        <w:numPr>
          <w:ilvl w:val="0"/>
          <w:numId w:val="16"/>
        </w:numPr>
        <w:ind w:left="426" w:hanging="426"/>
      </w:pPr>
      <w:bookmarkStart w:id="28" w:name="_Toc406595855"/>
      <w:bookmarkStart w:id="29" w:name="_Toc406596971"/>
      <w:r>
        <w:lastRenderedPageBreak/>
        <w:t xml:space="preserve">Applying </w:t>
      </w:r>
      <w:r w:rsidR="00A6741E">
        <w:t xml:space="preserve">relavant </w:t>
      </w:r>
      <w:r>
        <w:t>bug corrections</w:t>
      </w:r>
      <w:bookmarkEnd w:id="28"/>
      <w:bookmarkEnd w:id="29"/>
    </w:p>
    <w:p w:rsidR="00715AB0" w:rsidRDefault="00715AB0" w:rsidP="00131F1E"/>
    <w:p w:rsidR="00131F1E" w:rsidRDefault="00131F1E" w:rsidP="00131F1E">
      <w:r>
        <w:t>You should remember to add any bug corrections (relevant to these new components) that had already</w:t>
      </w:r>
      <w:r w:rsidR="00AA3ED8">
        <w:t xml:space="preserve"> been</w:t>
      </w:r>
      <w:r>
        <w:t xml:space="preserve"> delivered to the customer with </w:t>
      </w:r>
      <w:r w:rsidRPr="00347BBD">
        <w:t xml:space="preserve">Local Patch Set </w:t>
      </w:r>
      <w:r>
        <w:t>(LPS) or</w:t>
      </w:r>
      <w:r w:rsidR="00AA3ED8">
        <w:t xml:space="preserve"> as</w:t>
      </w:r>
      <w:r w:rsidRPr="00347BBD">
        <w:t xml:space="preserve"> normal support patch</w:t>
      </w:r>
      <w:r w:rsidR="00AA3ED8">
        <w:t>es</w:t>
      </w:r>
      <w:r>
        <w:t xml:space="preserve"> (without these components).</w:t>
      </w:r>
    </w:p>
    <w:p w:rsidR="00715AB0" w:rsidRDefault="00715AB0" w:rsidP="00131F1E"/>
    <w:p w:rsidR="00131F1E" w:rsidRDefault="00131F1E" w:rsidP="00131F1E">
      <w:r w:rsidRPr="00CB31F0">
        <w:t>This should go in a separate package</w:t>
      </w:r>
      <w:r>
        <w:t>,</w:t>
      </w:r>
      <w:r w:rsidRPr="00CB31F0">
        <w:t xml:space="preserve"> so for instance if you need to add</w:t>
      </w:r>
      <w:r w:rsidR="00AA3ED8">
        <w:t xml:space="preserve"> a new bug correction line</w:t>
      </w:r>
      <w:r w:rsidRPr="00CB31F0">
        <w:t xml:space="preserve"> that came from the LPS </w:t>
      </w:r>
      <w:r>
        <w:t>you</w:t>
      </w:r>
      <w:r w:rsidRPr="00CB31F0">
        <w:t xml:space="preserve"> should create a new/separate harvest package against the LPS. Same would go for any </w:t>
      </w:r>
      <w:r w:rsidR="00AA3ED8">
        <w:t>individual</w:t>
      </w:r>
      <w:r w:rsidRPr="00CB31F0">
        <w:t xml:space="preserve"> patches that support </w:t>
      </w:r>
      <w:r w:rsidR="00AA3ED8">
        <w:t>have</w:t>
      </w:r>
      <w:r w:rsidRPr="00CB31F0">
        <w:t xml:space="preserve"> done, if they need an additional component line we have to create a new harvest package against the case where the initial corrections was done.</w:t>
      </w:r>
    </w:p>
    <w:p w:rsidR="00715AB0" w:rsidRDefault="00715AB0" w:rsidP="00131F1E"/>
    <w:p w:rsidR="00131F1E" w:rsidRDefault="00131F1E" w:rsidP="00131F1E">
      <w:r>
        <w:t xml:space="preserve">Note: Currently Krister is in the process of creating a Quick Report in order to identify these bug ids. Once it is </w:t>
      </w:r>
      <w:r w:rsidR="00CD4A9A">
        <w:t>finalised</w:t>
      </w:r>
      <w:r>
        <w:t xml:space="preserve">, this document will be updated with the information. In the meantime, either Krister or Hugh should be able to help you </w:t>
      </w:r>
      <w:r w:rsidR="007D4F13">
        <w:t xml:space="preserve">to </w:t>
      </w:r>
      <w:r w:rsidR="00AA3ED8">
        <w:t xml:space="preserve">identify </w:t>
      </w:r>
      <w:r>
        <w:t>the required bug ids.</w:t>
      </w:r>
    </w:p>
    <w:p w:rsidR="00715AB0" w:rsidRDefault="00715AB0" w:rsidP="00131F1E"/>
    <w:p w:rsidR="00131F1E" w:rsidRDefault="00131F1E" w:rsidP="00131F1E">
      <w:r>
        <w:t>Consider the following example,</w:t>
      </w:r>
    </w:p>
    <w:p w:rsidR="00715AB0" w:rsidRDefault="00715AB0" w:rsidP="00131F1E"/>
    <w:p w:rsidR="00131F1E" w:rsidRDefault="00131F1E" w:rsidP="00131F1E">
      <w:r>
        <w:t>Bug Id 115015 is currently included in LPS. Since in the initial customer build ORGREP component was not there, this was not applied to the customer with the initial LPS merge.</w:t>
      </w:r>
    </w:p>
    <w:p w:rsidR="00600322" w:rsidRDefault="00600322" w:rsidP="00131F1E"/>
    <w:p w:rsidR="00131F1E" w:rsidRDefault="00131F1E" w:rsidP="00131F1E">
      <w:r>
        <w:rPr>
          <w:noProof/>
        </w:rPr>
        <w:drawing>
          <wp:inline distT="0" distB="0" distL="0" distR="0" wp14:anchorId="51A0E8D4" wp14:editId="2511013B">
            <wp:extent cx="5596462" cy="4791076"/>
            <wp:effectExtent l="0" t="0" r="444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597959" cy="4792357"/>
                    </a:xfrm>
                    <a:prstGeom prst="rect">
                      <a:avLst/>
                    </a:prstGeom>
                  </pic:spPr>
                </pic:pic>
              </a:graphicData>
            </a:graphic>
          </wp:inline>
        </w:drawing>
      </w:r>
    </w:p>
    <w:p w:rsidR="00131F1E" w:rsidRDefault="00131F1E" w:rsidP="00131F1E">
      <w:pPr>
        <w:rPr>
          <w:noProof/>
          <w:lang w:eastAsia="en-GB"/>
        </w:rPr>
      </w:pPr>
    </w:p>
    <w:p w:rsidR="00131F1E" w:rsidRDefault="00131F1E" w:rsidP="00131F1E">
      <w:r>
        <w:t>This bug was then merged while adding ORGREP module to the customer.</w:t>
      </w:r>
    </w:p>
    <w:p w:rsidR="003878BB" w:rsidRDefault="003878BB" w:rsidP="00131F1E"/>
    <w:p w:rsidR="00131F1E" w:rsidRDefault="00131F1E" w:rsidP="00131F1E">
      <w:r>
        <w:rPr>
          <w:noProof/>
        </w:rPr>
        <w:drawing>
          <wp:inline distT="0" distB="0" distL="0" distR="0" wp14:anchorId="186903B6" wp14:editId="0FC01757">
            <wp:extent cx="6392764" cy="3886200"/>
            <wp:effectExtent l="0" t="0" r="825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6390599" cy="3884884"/>
                    </a:xfrm>
                    <a:prstGeom prst="rect">
                      <a:avLst/>
                    </a:prstGeom>
                  </pic:spPr>
                </pic:pic>
              </a:graphicData>
            </a:graphic>
          </wp:inline>
        </w:drawing>
      </w:r>
    </w:p>
    <w:p w:rsidR="003878BB" w:rsidRDefault="003878BB" w:rsidP="00131F1E"/>
    <w:p w:rsidR="00131F1E" w:rsidRPr="00CB31F0" w:rsidRDefault="00AA3ED8" w:rsidP="00131F1E">
      <w:r>
        <w:t>The parts h</w:t>
      </w:r>
      <w:r w:rsidR="00131F1E">
        <w:t xml:space="preserve">ighlighted in Blue </w:t>
      </w:r>
      <w:r>
        <w:t>are</w:t>
      </w:r>
      <w:r w:rsidR="00131F1E">
        <w:t xml:space="preserve"> related to the initial LPS merge. </w:t>
      </w:r>
      <w:r>
        <w:t>The parts h</w:t>
      </w:r>
      <w:r w:rsidR="00131F1E">
        <w:t xml:space="preserve">ighlighted in Red </w:t>
      </w:r>
      <w:r>
        <w:t>are</w:t>
      </w:r>
      <w:r w:rsidR="00131F1E">
        <w:t xml:space="preserve"> related to</w:t>
      </w:r>
      <w:r>
        <w:t xml:space="preserve"> the</w:t>
      </w:r>
      <w:r w:rsidR="00131F1E">
        <w:t xml:space="preserve"> ORGREP module. Please note i</w:t>
      </w:r>
      <w:r>
        <w:t>n this example we didn’t create</w:t>
      </w:r>
      <w:r w:rsidR="00131F1E">
        <w:t xml:space="preserve"> a dummy text file for eBOD. Since we had a missed bug correction related to</w:t>
      </w:r>
      <w:r w:rsidR="00807057">
        <w:t xml:space="preserve"> the</w:t>
      </w:r>
      <w:r w:rsidR="00131F1E">
        <w:t xml:space="preserve"> ORGREP component, we utili</w:t>
      </w:r>
      <w:r w:rsidR="00600322">
        <w:t>s</w:t>
      </w:r>
      <w:r w:rsidR="00131F1E">
        <w:t xml:space="preserve">ed it to achieve the eBOD requirement. That’s why here there are two handovers for the same package.   </w:t>
      </w:r>
      <w:r w:rsidR="00131F1E" w:rsidRPr="00CB31F0">
        <w:br w:type="page"/>
      </w:r>
    </w:p>
    <w:p w:rsidR="00131F1E" w:rsidRPr="002C603D" w:rsidRDefault="00131F1E" w:rsidP="007E07F3">
      <w:pPr>
        <w:pStyle w:val="Heading1"/>
        <w:numPr>
          <w:ilvl w:val="0"/>
          <w:numId w:val="16"/>
        </w:numPr>
        <w:ind w:left="426" w:hanging="426"/>
      </w:pPr>
      <w:bookmarkStart w:id="30" w:name="_Toc406595856"/>
      <w:bookmarkStart w:id="31" w:name="_Toc406596972"/>
      <w:r w:rsidRPr="002C603D">
        <w:lastRenderedPageBreak/>
        <w:t xml:space="preserve">Build and Install </w:t>
      </w:r>
      <w:r>
        <w:t>components</w:t>
      </w:r>
      <w:bookmarkEnd w:id="30"/>
      <w:bookmarkEnd w:id="31"/>
    </w:p>
    <w:p w:rsidR="003878BB" w:rsidRDefault="003878BB" w:rsidP="00131F1E"/>
    <w:p w:rsidR="00131F1E" w:rsidRDefault="00131F1E" w:rsidP="00131F1E">
      <w:r>
        <w:t xml:space="preserve">Add this </w:t>
      </w:r>
      <w:r w:rsidR="00600322">
        <w:t>customisation</w:t>
      </w:r>
      <w:r>
        <w:t xml:space="preserve"> package to a dummy delivery. Generate ‘Harvest Extractor File’ for this delivery and save the .hewx file.</w:t>
      </w:r>
      <w:r w:rsidR="00F34FD0">
        <w:t xml:space="preserve"> </w:t>
      </w:r>
      <w:r>
        <w:t xml:space="preserve">Open the .hewx file and </w:t>
      </w:r>
      <w:r w:rsidRPr="0045201A">
        <w:t>download the files from harvest (either the dummy file or the required patches etc.)</w:t>
      </w:r>
      <w:r>
        <w:t xml:space="preserve">. </w:t>
      </w:r>
    </w:p>
    <w:p w:rsidR="003878BB" w:rsidRDefault="003878BB" w:rsidP="00131F1E"/>
    <w:p w:rsidR="00131F1E" w:rsidRDefault="00131F1E" w:rsidP="00131F1E">
      <w:r>
        <w:t>T</w:t>
      </w:r>
      <w:r w:rsidRPr="0045201A">
        <w:t>hen copy the contents of your fetched components from config builder over to the ISD download folder 'Revision1' making sure</w:t>
      </w:r>
      <w:r w:rsidR="00807057">
        <w:t xml:space="preserve"> you don’t</w:t>
      </w:r>
      <w:r w:rsidRPr="0045201A">
        <w:t xml:space="preserve"> overwrite any existing files as these would most likely be later files from patches etc.</w:t>
      </w:r>
    </w:p>
    <w:p w:rsidR="003878BB" w:rsidRDefault="003878BB" w:rsidP="00131F1E"/>
    <w:p w:rsidR="003878BB" w:rsidRDefault="00131F1E" w:rsidP="00131F1E">
      <w:r>
        <w:t xml:space="preserve">Consider the following example for ORGREP and TERMS components </w:t>
      </w:r>
    </w:p>
    <w:p w:rsidR="00131F1E" w:rsidRDefault="00131F1E" w:rsidP="00131F1E">
      <w:r>
        <w:rPr>
          <w:noProof/>
        </w:rPr>
        <w:drawing>
          <wp:inline distT="0" distB="0" distL="0" distR="0" wp14:anchorId="574C1D40" wp14:editId="1E0B0661">
            <wp:extent cx="3962400" cy="181163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962400" cy="1811636"/>
                    </a:xfrm>
                    <a:prstGeom prst="rect">
                      <a:avLst/>
                    </a:prstGeom>
                  </pic:spPr>
                </pic:pic>
              </a:graphicData>
            </a:graphic>
          </wp:inline>
        </w:drawing>
      </w:r>
    </w:p>
    <w:p w:rsidR="003878BB" w:rsidRDefault="003878BB" w:rsidP="00131F1E"/>
    <w:p w:rsidR="00131F1E" w:rsidRDefault="00131F1E" w:rsidP="00131F1E">
      <w:r>
        <w:t>Copy the fetched ORGREP and TERMs components files and paste it inside</w:t>
      </w:r>
      <w:r w:rsidR="00807057">
        <w:t xml:space="preserve"> the</w:t>
      </w:r>
      <w:r>
        <w:t xml:space="preserve"> download folder, Download -&gt; Detla0001 -&gt; Revision1</w:t>
      </w:r>
    </w:p>
    <w:p w:rsidR="003878BB" w:rsidRDefault="003878BB" w:rsidP="00131F1E">
      <w:pPr>
        <w:rPr>
          <w:b/>
        </w:rPr>
      </w:pPr>
    </w:p>
    <w:p w:rsidR="00131F1E" w:rsidRPr="006A11D2" w:rsidRDefault="00131F1E" w:rsidP="00131F1E">
      <w:pPr>
        <w:rPr>
          <w:b/>
        </w:rPr>
      </w:pPr>
      <w:r w:rsidRPr="006A11D2">
        <w:rPr>
          <w:b/>
        </w:rPr>
        <w:t xml:space="preserve">Copy from </w:t>
      </w:r>
    </w:p>
    <w:p w:rsidR="00131F1E" w:rsidRDefault="00131F1E" w:rsidP="00131F1E">
      <w:r>
        <w:rPr>
          <w:noProof/>
        </w:rPr>
        <w:drawing>
          <wp:inline distT="0" distB="0" distL="0" distR="0" wp14:anchorId="280080D2" wp14:editId="365ABA01">
            <wp:extent cx="3213792" cy="1685926"/>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213792" cy="1685926"/>
                    </a:xfrm>
                    <a:prstGeom prst="rect">
                      <a:avLst/>
                    </a:prstGeom>
                  </pic:spPr>
                </pic:pic>
              </a:graphicData>
            </a:graphic>
          </wp:inline>
        </w:drawing>
      </w:r>
    </w:p>
    <w:p w:rsidR="003878BB" w:rsidRDefault="003878BB" w:rsidP="00131F1E">
      <w:pPr>
        <w:rPr>
          <w:b/>
        </w:rPr>
      </w:pPr>
    </w:p>
    <w:p w:rsidR="00131F1E" w:rsidRPr="006A11D2" w:rsidRDefault="00131F1E" w:rsidP="00131F1E">
      <w:pPr>
        <w:rPr>
          <w:b/>
        </w:rPr>
      </w:pPr>
      <w:r w:rsidRPr="006A11D2">
        <w:rPr>
          <w:b/>
        </w:rPr>
        <w:t xml:space="preserve">Paste to </w:t>
      </w:r>
    </w:p>
    <w:p w:rsidR="00131F1E" w:rsidRDefault="00131F1E" w:rsidP="00131F1E">
      <w:r>
        <w:rPr>
          <w:noProof/>
        </w:rPr>
        <w:drawing>
          <wp:inline distT="0" distB="0" distL="0" distR="0" wp14:anchorId="519E774D" wp14:editId="4753B4FE">
            <wp:extent cx="2875502" cy="828676"/>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882744" cy="830763"/>
                    </a:xfrm>
                    <a:prstGeom prst="rect">
                      <a:avLst/>
                    </a:prstGeom>
                  </pic:spPr>
                </pic:pic>
              </a:graphicData>
            </a:graphic>
          </wp:inline>
        </w:drawing>
      </w:r>
      <w:r>
        <w:t xml:space="preserve"> </w:t>
      </w:r>
    </w:p>
    <w:p w:rsidR="003878BB" w:rsidRDefault="003878BB" w:rsidP="00131F1E"/>
    <w:p w:rsidR="00131F1E" w:rsidRDefault="00131F1E" w:rsidP="00131F1E">
      <w:r>
        <w:t>Then build the delivery</w:t>
      </w:r>
      <w:r w:rsidR="00807057">
        <w:t xml:space="preserve"> the way you build a</w:t>
      </w:r>
      <w:r>
        <w:t>ny other standard delivery.</w:t>
      </w:r>
    </w:p>
    <w:p w:rsidR="006608B9" w:rsidRDefault="00131F1E" w:rsidP="003878BB">
      <w:pPr>
        <w:rPr>
          <w:ins w:id="32" w:author="Author"/>
        </w:rPr>
      </w:pPr>
      <w:r>
        <w:t>After successful compilation, install the delivery as normal.</w:t>
      </w:r>
    </w:p>
    <w:p w:rsidR="006608B9" w:rsidRDefault="006608B9" w:rsidP="00D3633E">
      <w:pPr>
        <w:spacing w:line="240" w:lineRule="auto"/>
        <w:rPr>
          <w:ins w:id="33" w:author="Author"/>
        </w:rPr>
      </w:pPr>
      <w:ins w:id="34" w:author="Author">
        <w:r>
          <w:br w:type="page"/>
        </w:r>
      </w:ins>
    </w:p>
    <w:p w:rsidR="007211AB" w:rsidRDefault="006608B9" w:rsidP="003878BB">
      <w:pPr>
        <w:rPr>
          <w:ins w:id="35" w:author="Author"/>
        </w:rPr>
      </w:pPr>
      <w:ins w:id="36" w:author="Author">
        <w:r>
          <w:lastRenderedPageBreak/>
          <w:t>Note : Apps 9 - install.tem file is not updated correctly with relevant .cre files entries</w:t>
        </w:r>
      </w:ins>
    </w:p>
    <w:p w:rsidR="006608B9" w:rsidRDefault="006608B9" w:rsidP="003878BB">
      <w:pPr>
        <w:rPr>
          <w:ins w:id="37" w:author="Author"/>
        </w:rPr>
      </w:pPr>
      <w:ins w:id="38" w:author="Author">
        <w:r>
          <w:t xml:space="preserve">In the above build approach, in Apps 9 track, relevant .cre files </w:t>
        </w:r>
        <w:r w:rsidR="003720E0">
          <w:t xml:space="preserve">(which are generated as part of the build) </w:t>
        </w:r>
        <w:r>
          <w:t>entries are missing in install.tem file. Need to modify the install.tem file correctly as follows before deploying the changes.</w:t>
        </w:r>
      </w:ins>
    </w:p>
    <w:p w:rsidR="006608B9" w:rsidRDefault="006608B9" w:rsidP="003878BB">
      <w:pPr>
        <w:rPr>
          <w:ins w:id="39" w:author="Author"/>
        </w:rPr>
      </w:pPr>
    </w:p>
    <w:p w:rsidR="006608B9" w:rsidRDefault="006608B9" w:rsidP="003878BB">
      <w:pPr>
        <w:rPr>
          <w:ins w:id="40" w:author="Author"/>
        </w:rPr>
      </w:pPr>
      <w:ins w:id="41" w:author="Author">
        <w:r>
          <w:rPr>
            <w:noProof/>
          </w:rPr>
          <w:drawing>
            <wp:inline distT="0" distB="0" distL="0" distR="0" wp14:anchorId="5B1A3088" wp14:editId="15E6D3A7">
              <wp:extent cx="5514976" cy="13339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515093" cy="1333994"/>
                      </a:xfrm>
                      <a:prstGeom prst="rect">
                        <a:avLst/>
                      </a:prstGeom>
                    </pic:spPr>
                  </pic:pic>
                </a:graphicData>
              </a:graphic>
            </wp:inline>
          </w:drawing>
        </w:r>
      </w:ins>
    </w:p>
    <w:p w:rsidR="001702CE" w:rsidRDefault="001702CE" w:rsidP="003878BB">
      <w:pPr>
        <w:rPr>
          <w:ins w:id="42" w:author="Author"/>
        </w:rPr>
      </w:pPr>
    </w:p>
    <w:p w:rsidR="001702CE" w:rsidRPr="004F3F76" w:rsidRDefault="001702CE" w:rsidP="003878BB">
      <w:ins w:id="43" w:author="Author">
        <w:r>
          <w:rPr>
            <w:noProof/>
          </w:rPr>
          <w:drawing>
            <wp:inline distT="0" distB="0" distL="0" distR="0" wp14:anchorId="03BC1DE4" wp14:editId="60CD886C">
              <wp:extent cx="5553134" cy="2742752"/>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553134" cy="2742752"/>
                      </a:xfrm>
                      <a:prstGeom prst="rect">
                        <a:avLst/>
                      </a:prstGeom>
                    </pic:spPr>
                  </pic:pic>
                </a:graphicData>
              </a:graphic>
            </wp:inline>
          </w:drawing>
        </w:r>
      </w:ins>
    </w:p>
    <w:sectPr w:rsidR="001702CE" w:rsidRPr="004F3F76" w:rsidSect="005361BA">
      <w:headerReference w:type="default" r:id="rId33"/>
      <w:footerReference w:type="default" r:id="rId34"/>
      <w:pgSz w:w="11907" w:h="16839" w:code="9"/>
      <w:pgMar w:top="2268" w:right="1701" w:bottom="1418" w:left="1701" w:header="567" w:footer="3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0E66" w:rsidRDefault="002F0E66" w:rsidP="00434255">
      <w:pPr>
        <w:spacing w:line="240" w:lineRule="auto"/>
      </w:pPr>
      <w:r>
        <w:separator/>
      </w:r>
    </w:p>
  </w:endnote>
  <w:endnote w:type="continuationSeparator" w:id="0">
    <w:p w:rsidR="002F0E66" w:rsidRDefault="002F0E66" w:rsidP="004342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Demi Cond">
    <w:panose1 w:val="020B07060304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7380271"/>
      <w:docPartObj>
        <w:docPartGallery w:val="Page Numbers (Bottom of Page)"/>
        <w:docPartUnique/>
      </w:docPartObj>
    </w:sdtPr>
    <w:sdtEndPr/>
    <w:sdtContent>
      <w:sdt>
        <w:sdtPr>
          <w:id w:val="860082579"/>
          <w:docPartObj>
            <w:docPartGallery w:val="Page Numbers (Top of Page)"/>
            <w:docPartUnique/>
          </w:docPartObj>
        </w:sdtPr>
        <w:sdtEndPr/>
        <w:sdtContent>
          <w:p w:rsidR="00AA3ED8" w:rsidRDefault="00AA3ED8">
            <w:pPr>
              <w:pStyle w:val="Footer"/>
              <w:jc w:val="right"/>
            </w:pPr>
            <w:r>
              <w:t xml:space="preserve">Page </w:t>
            </w:r>
            <w:r>
              <w:rPr>
                <w:b/>
                <w:bCs/>
                <w:sz w:val="24"/>
              </w:rPr>
              <w:fldChar w:fldCharType="begin"/>
            </w:r>
            <w:r>
              <w:rPr>
                <w:b/>
                <w:bCs/>
              </w:rPr>
              <w:instrText xml:space="preserve"> PAGE </w:instrText>
            </w:r>
            <w:r>
              <w:rPr>
                <w:b/>
                <w:bCs/>
                <w:sz w:val="24"/>
              </w:rPr>
              <w:fldChar w:fldCharType="separate"/>
            </w:r>
            <w:r w:rsidR="00D760AE">
              <w:rPr>
                <w:b/>
                <w:bCs/>
                <w:noProof/>
              </w:rPr>
              <w:t>8</w:t>
            </w:r>
            <w:r>
              <w:rPr>
                <w:b/>
                <w:bCs/>
                <w:sz w:val="24"/>
              </w:rPr>
              <w:fldChar w:fldCharType="end"/>
            </w:r>
            <w:r>
              <w:t xml:space="preserve"> of </w:t>
            </w:r>
            <w:r>
              <w:rPr>
                <w:b/>
                <w:bCs/>
                <w:sz w:val="24"/>
              </w:rPr>
              <w:fldChar w:fldCharType="begin"/>
            </w:r>
            <w:r>
              <w:rPr>
                <w:b/>
                <w:bCs/>
              </w:rPr>
              <w:instrText xml:space="preserve"> NUMPAGES  </w:instrText>
            </w:r>
            <w:r>
              <w:rPr>
                <w:b/>
                <w:bCs/>
                <w:sz w:val="24"/>
              </w:rPr>
              <w:fldChar w:fldCharType="separate"/>
            </w:r>
            <w:r w:rsidR="00D760AE">
              <w:rPr>
                <w:b/>
                <w:bCs/>
                <w:noProof/>
              </w:rPr>
              <w:t>14</w:t>
            </w:r>
            <w:r>
              <w:rPr>
                <w:b/>
                <w:bCs/>
                <w:sz w:val="24"/>
              </w:rPr>
              <w:fldChar w:fldCharType="end"/>
            </w:r>
          </w:p>
        </w:sdtContent>
      </w:sdt>
    </w:sdtContent>
  </w:sdt>
  <w:p w:rsidR="00AA3ED8" w:rsidRPr="005361BA" w:rsidRDefault="00AA3ED8" w:rsidP="005361BA">
    <w:pPr>
      <w:pStyle w:val="Footer"/>
      <w:jc w:val="left"/>
      <w:rPr>
        <w:color w:val="FFFFFF"/>
        <w:sz w:val="18"/>
        <w:szCs w:val="18"/>
        <w:lang w:val="sv-S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0E66" w:rsidRDefault="002F0E66" w:rsidP="00434255">
      <w:pPr>
        <w:spacing w:line="240" w:lineRule="auto"/>
      </w:pPr>
      <w:r>
        <w:separator/>
      </w:r>
    </w:p>
  </w:footnote>
  <w:footnote w:type="continuationSeparator" w:id="0">
    <w:p w:rsidR="002F0E66" w:rsidRDefault="002F0E66" w:rsidP="0043425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3ED8" w:rsidRPr="00C034F0" w:rsidRDefault="00AA3ED8" w:rsidP="006E3A3A">
    <w:pPr>
      <w:pStyle w:val="Footer"/>
      <w:jc w:val="left"/>
    </w:pPr>
    <w:r>
      <w:rPr>
        <w:noProof/>
      </w:rPr>
      <w:drawing>
        <wp:anchor distT="0" distB="0" distL="114300" distR="114300" simplePos="0" relativeHeight="251658240" behindDoc="0" locked="0" layoutInCell="1" allowOverlap="1" wp14:anchorId="07A0F6D6" wp14:editId="452A2504">
          <wp:simplePos x="0" y="0"/>
          <wp:positionH relativeFrom="column">
            <wp:posOffset>5549265</wp:posOffset>
          </wp:positionH>
          <wp:positionV relativeFrom="paragraph">
            <wp:posOffset>-17145</wp:posOffset>
          </wp:positionV>
          <wp:extent cx="609600" cy="609600"/>
          <wp:effectExtent l="19050" t="0" r="0" b="0"/>
          <wp:wrapNone/>
          <wp:docPr id="27" name="Picture 1" descr="\\Lkpfs2\cmc\Marketing Material\Pictures &amp; Illustrations\Logotypes\IFS Logotype\RGB\ifs_logo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kpfs2\cmc\Marketing Material\Pictures &amp; Illustrations\Logotypes\IFS Logotype\RGB\ifs_logo_rgb.jpg"/>
                  <pic:cNvPicPr>
                    <a:picLocks noChangeAspect="1" noChangeArrowheads="1"/>
                  </pic:cNvPicPr>
                </pic:nvPicPr>
                <pic:blipFill>
                  <a:blip r:embed="rId1"/>
                  <a:srcRect/>
                  <a:stretch>
                    <a:fillRect/>
                  </a:stretch>
                </pic:blipFill>
                <pic:spPr bwMode="auto">
                  <a:xfrm>
                    <a:off x="0" y="0"/>
                    <a:ext cx="609600" cy="609600"/>
                  </a:xfrm>
                  <a:prstGeom prst="rect">
                    <a:avLst/>
                  </a:prstGeom>
                  <a:noFill/>
                  <a:ln w="9525">
                    <a:noFill/>
                    <a:miter lim="800000"/>
                    <a:headEnd/>
                    <a:tailEnd/>
                  </a:ln>
                </pic:spPr>
              </pic:pic>
            </a:graphicData>
          </a:graphic>
        </wp:anchor>
      </w:drawing>
    </w:r>
  </w:p>
  <w:p w:rsidR="00AA3ED8" w:rsidRDefault="00AA3ED8"/>
  <w:p w:rsidR="00AA3ED8" w:rsidRDefault="00AA3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3A01DD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B06010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5FAB98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4C6020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02499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79EFD9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9123A6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2D48C2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876DC5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A56406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557842"/>
    <w:multiLevelType w:val="hybridMultilevel"/>
    <w:tmpl w:val="AE604348"/>
    <w:lvl w:ilvl="0" w:tplc="10328AFA">
      <w:start w:val="1"/>
      <w:numFmt w:val="bullet"/>
      <w:lvlText w:val="•"/>
      <w:lvlJc w:val="left"/>
      <w:pPr>
        <w:tabs>
          <w:tab w:val="num" w:pos="360"/>
        </w:tabs>
        <w:ind w:left="360" w:hanging="360"/>
      </w:pPr>
      <w:rPr>
        <w:rFonts w:ascii="Garamond" w:hAnsi="Garamon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A823CC"/>
    <w:multiLevelType w:val="multilevel"/>
    <w:tmpl w:val="95E2A82C"/>
    <w:lvl w:ilvl="0">
      <w:start w:val="1"/>
      <w:numFmt w:val="bullet"/>
      <w:lvlText w:val=""/>
      <w:lvlJc w:val="left"/>
      <w:pPr>
        <w:tabs>
          <w:tab w:val="num" w:pos="360"/>
        </w:tabs>
        <w:ind w:left="360" w:hanging="360"/>
      </w:pPr>
      <w:rPr>
        <w:rFonts w:ascii="Wingdings" w:hAnsi="Wingding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4791716"/>
    <w:multiLevelType w:val="hybridMultilevel"/>
    <w:tmpl w:val="765644FA"/>
    <w:lvl w:ilvl="0" w:tplc="78502AC4">
      <w:start w:val="1"/>
      <w:numFmt w:val="bullet"/>
      <w:pStyle w:val="ListBullet"/>
      <w:lvlText w:val="●"/>
      <w:lvlJc w:val="left"/>
      <w:pPr>
        <w:tabs>
          <w:tab w:val="num" w:pos="360"/>
        </w:tabs>
        <w:ind w:left="360" w:hanging="360"/>
      </w:pPr>
      <w:rPr>
        <w:rFonts w:ascii="Garamond" w:hAnsi="Garamon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5C557E"/>
    <w:multiLevelType w:val="hybridMultilevel"/>
    <w:tmpl w:val="1D14F1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F503845"/>
    <w:multiLevelType w:val="hybridMultilevel"/>
    <w:tmpl w:val="93965D70"/>
    <w:lvl w:ilvl="0" w:tplc="EEE42A2C">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177F26"/>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7C825872"/>
    <w:multiLevelType w:val="hybridMultilevel"/>
    <w:tmpl w:val="07D27C44"/>
    <w:lvl w:ilvl="0" w:tplc="A2DC7C8E">
      <w:start w:val="1"/>
      <w:numFmt w:val="bullet"/>
      <w:lvlText w:val="●"/>
      <w:lvlJc w:val="left"/>
      <w:pPr>
        <w:tabs>
          <w:tab w:val="num" w:pos="360"/>
        </w:tabs>
        <w:ind w:left="360" w:hanging="360"/>
      </w:pPr>
      <w:rPr>
        <w:rFonts w:ascii="Garamond" w:hAnsi="Garamon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0"/>
  </w:num>
  <w:num w:numId="13">
    <w:abstractNumId w:val="12"/>
  </w:num>
  <w:num w:numId="14">
    <w:abstractNumId w:val="14"/>
  </w:num>
  <w:num w:numId="15">
    <w:abstractNumId w:val="11"/>
  </w:num>
  <w:num w:numId="16">
    <w:abstractNumId w:val="13"/>
  </w:num>
  <w:num w:numId="17">
    <w:abstractNumId w:val="15"/>
  </w:num>
  <w:num w:numId="18">
    <w:abstractNumId w:val="15"/>
  </w:num>
  <w:num w:numId="19">
    <w:abstractNumId w:val="15"/>
  </w:num>
  <w:num w:numId="20">
    <w:abstractNumId w:val="15"/>
  </w:num>
  <w:num w:numId="21">
    <w:abstractNumId w:val="15"/>
  </w:num>
  <w:num w:numId="22">
    <w:abstractNumId w:val="15"/>
  </w:num>
  <w:num w:numId="23">
    <w:abstractNumId w:val="15"/>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851"/>
  <w:hyphenationZone w:val="425"/>
  <w:drawingGridHorizontalSpacing w:val="100"/>
  <w:displayHorizontalDrawingGridEvery w:val="2"/>
  <w:characterSpacingControl w:val="doNotCompress"/>
  <w:hdrShapeDefaults>
    <o:shapedefaults v:ext="edit" spidmax="2049" fill="f" fillcolor="white" stroke="f">
      <v:fill color="white" on="f"/>
      <v:stroke on="f"/>
      <v:textbox style="mso-rotate-with-shape: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F1E"/>
    <w:rsid w:val="00093072"/>
    <w:rsid w:val="00094298"/>
    <w:rsid w:val="000C58ED"/>
    <w:rsid w:val="00131F1E"/>
    <w:rsid w:val="00135E50"/>
    <w:rsid w:val="00141425"/>
    <w:rsid w:val="001702CE"/>
    <w:rsid w:val="00170FDC"/>
    <w:rsid w:val="001E5127"/>
    <w:rsid w:val="0023125A"/>
    <w:rsid w:val="0023477E"/>
    <w:rsid w:val="00267218"/>
    <w:rsid w:val="002A112A"/>
    <w:rsid w:val="002F0E66"/>
    <w:rsid w:val="00310362"/>
    <w:rsid w:val="003428D1"/>
    <w:rsid w:val="00364DA5"/>
    <w:rsid w:val="003720E0"/>
    <w:rsid w:val="003878BB"/>
    <w:rsid w:val="003A1307"/>
    <w:rsid w:val="003D280D"/>
    <w:rsid w:val="003E1547"/>
    <w:rsid w:val="00434255"/>
    <w:rsid w:val="00435CE7"/>
    <w:rsid w:val="00444A77"/>
    <w:rsid w:val="0044684D"/>
    <w:rsid w:val="00457774"/>
    <w:rsid w:val="00466598"/>
    <w:rsid w:val="00493668"/>
    <w:rsid w:val="004C19ED"/>
    <w:rsid w:val="004F3F76"/>
    <w:rsid w:val="004F6187"/>
    <w:rsid w:val="005325D5"/>
    <w:rsid w:val="005361BA"/>
    <w:rsid w:val="00563FAE"/>
    <w:rsid w:val="005F6AC9"/>
    <w:rsid w:val="00600322"/>
    <w:rsid w:val="00617066"/>
    <w:rsid w:val="00647C89"/>
    <w:rsid w:val="006608B9"/>
    <w:rsid w:val="006A1233"/>
    <w:rsid w:val="006A6508"/>
    <w:rsid w:val="006E3A3A"/>
    <w:rsid w:val="006E6E96"/>
    <w:rsid w:val="00715AB0"/>
    <w:rsid w:val="007211AB"/>
    <w:rsid w:val="00737717"/>
    <w:rsid w:val="007479EE"/>
    <w:rsid w:val="00760AF1"/>
    <w:rsid w:val="00792A4F"/>
    <w:rsid w:val="007C4C52"/>
    <w:rsid w:val="007D08D5"/>
    <w:rsid w:val="007D4F13"/>
    <w:rsid w:val="007E07F3"/>
    <w:rsid w:val="00807057"/>
    <w:rsid w:val="00813417"/>
    <w:rsid w:val="008E274C"/>
    <w:rsid w:val="00954571"/>
    <w:rsid w:val="009935A5"/>
    <w:rsid w:val="009A5E39"/>
    <w:rsid w:val="009E47C0"/>
    <w:rsid w:val="00A0733E"/>
    <w:rsid w:val="00A6741E"/>
    <w:rsid w:val="00A72677"/>
    <w:rsid w:val="00AA3ED8"/>
    <w:rsid w:val="00AF706D"/>
    <w:rsid w:val="00B16BCB"/>
    <w:rsid w:val="00B23856"/>
    <w:rsid w:val="00B33083"/>
    <w:rsid w:val="00B55C3D"/>
    <w:rsid w:val="00B63764"/>
    <w:rsid w:val="00B7152F"/>
    <w:rsid w:val="00BC3E5F"/>
    <w:rsid w:val="00C034F0"/>
    <w:rsid w:val="00CB072E"/>
    <w:rsid w:val="00CD4A9A"/>
    <w:rsid w:val="00D02159"/>
    <w:rsid w:val="00D3633E"/>
    <w:rsid w:val="00D57780"/>
    <w:rsid w:val="00D760AE"/>
    <w:rsid w:val="00D83A2C"/>
    <w:rsid w:val="00DC5FC8"/>
    <w:rsid w:val="00DE0345"/>
    <w:rsid w:val="00E00BC4"/>
    <w:rsid w:val="00E10D95"/>
    <w:rsid w:val="00E11AE8"/>
    <w:rsid w:val="00E3242C"/>
    <w:rsid w:val="00EA1C86"/>
    <w:rsid w:val="00EB1899"/>
    <w:rsid w:val="00EC04C6"/>
    <w:rsid w:val="00F34FD0"/>
    <w:rsid w:val="00F36A0D"/>
    <w:rsid w:val="00F374AD"/>
    <w:rsid w:val="00F52575"/>
    <w:rsid w:val="00F67F19"/>
    <w:rsid w:val="00F82BF4"/>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f" fillcolor="white" stroke="f">
      <v:fill color="white" on="f"/>
      <v:stroke on="f"/>
      <v:textbox style="mso-rotate-with-shape: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aramond" w:eastAsia="Garamond" w:hAnsi="Garamond" w:cs="Times New Roman"/>
        <w:lang w:val="sv-SE" w:eastAsia="sv-SE"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qFormat="1"/>
    <w:lsdException w:name="Body Text First Indent 2" w:semiHidden="1" w:unhideWhenUsed="1"/>
    <w:lsdException w:name="Note Heading" w:semiHidden="1" w:unhideWhenUsed="1"/>
    <w:lsdException w:name="Body Text 2" w:semiHidden="1"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33083"/>
    <w:pPr>
      <w:spacing w:line="280" w:lineRule="atLeast"/>
    </w:pPr>
    <w:rPr>
      <w:rFonts w:eastAsia="Times New Roman"/>
      <w:sz w:val="22"/>
      <w:szCs w:val="24"/>
      <w:lang w:val="en-US" w:eastAsia="en-US"/>
    </w:rPr>
  </w:style>
  <w:style w:type="paragraph" w:styleId="Heading1">
    <w:name w:val="heading 1"/>
    <w:basedOn w:val="Normal"/>
    <w:next w:val="Normal"/>
    <w:link w:val="Heading1Char"/>
    <w:uiPriority w:val="9"/>
    <w:qFormat/>
    <w:rsid w:val="00E3242C"/>
    <w:pPr>
      <w:keepNext/>
      <w:numPr>
        <w:numId w:val="17"/>
      </w:numPr>
      <w:spacing w:line="280" w:lineRule="exact"/>
      <w:outlineLvl w:val="0"/>
    </w:pPr>
    <w:rPr>
      <w:rFonts w:ascii="Franklin Gothic Demi Cond" w:hAnsi="Franklin Gothic Demi Cond"/>
      <w:caps/>
      <w:color w:val="873E8D"/>
      <w:kern w:val="28"/>
      <w:sz w:val="28"/>
    </w:rPr>
  </w:style>
  <w:style w:type="paragraph" w:styleId="Heading2">
    <w:name w:val="heading 2"/>
    <w:basedOn w:val="Normal"/>
    <w:next w:val="Normal"/>
    <w:link w:val="Heading2Char"/>
    <w:uiPriority w:val="9"/>
    <w:unhideWhenUsed/>
    <w:qFormat/>
    <w:rsid w:val="007211AB"/>
    <w:pPr>
      <w:keepNext/>
      <w:numPr>
        <w:ilvl w:val="1"/>
        <w:numId w:val="17"/>
      </w:numPr>
      <w:outlineLvl w:val="1"/>
    </w:pPr>
    <w:rPr>
      <w:rFonts w:ascii="Franklin Gothic Demi Cond" w:hAnsi="Franklin Gothic Demi Cond"/>
      <w:caps/>
      <w:kern w:val="20"/>
    </w:rPr>
  </w:style>
  <w:style w:type="paragraph" w:styleId="Heading3">
    <w:name w:val="heading 3"/>
    <w:basedOn w:val="Normal"/>
    <w:next w:val="Normal"/>
    <w:link w:val="Heading3Char"/>
    <w:uiPriority w:val="9"/>
    <w:qFormat/>
    <w:rsid w:val="00C034F0"/>
    <w:pPr>
      <w:keepNext/>
      <w:numPr>
        <w:ilvl w:val="2"/>
        <w:numId w:val="17"/>
      </w:numPr>
      <w:outlineLvl w:val="2"/>
    </w:pPr>
    <w:rPr>
      <w:rFonts w:ascii="Franklin Gothic Book" w:hAnsi="Franklin Gothic Book"/>
      <w:caps/>
      <w:kern w:val="20"/>
    </w:rPr>
  </w:style>
  <w:style w:type="paragraph" w:styleId="Heading4">
    <w:name w:val="heading 4"/>
    <w:basedOn w:val="Normal"/>
    <w:next w:val="Normal"/>
    <w:link w:val="Heading4Char"/>
    <w:uiPriority w:val="9"/>
    <w:qFormat/>
    <w:rsid w:val="00737717"/>
    <w:pPr>
      <w:keepNext/>
      <w:numPr>
        <w:ilvl w:val="3"/>
        <w:numId w:val="17"/>
      </w:numPr>
      <w:outlineLvl w:val="3"/>
    </w:pPr>
    <w:rPr>
      <w:rFonts w:ascii="Franklin Gothic Demi" w:hAnsi="Franklin Gothic Demi"/>
      <w:sz w:val="18"/>
    </w:rPr>
  </w:style>
  <w:style w:type="paragraph" w:styleId="Heading5">
    <w:name w:val="heading 5"/>
    <w:basedOn w:val="Normal"/>
    <w:next w:val="Normal"/>
    <w:link w:val="Heading5Char"/>
    <w:uiPriority w:val="9"/>
    <w:unhideWhenUsed/>
    <w:rsid w:val="00737717"/>
    <w:pPr>
      <w:keepNext/>
      <w:numPr>
        <w:ilvl w:val="4"/>
        <w:numId w:val="17"/>
      </w:numPr>
      <w:outlineLvl w:val="4"/>
    </w:pPr>
    <w:rPr>
      <w:rFonts w:ascii="Franklin Gothic Book" w:hAnsi="Franklin Gothic Book"/>
      <w:sz w:val="18"/>
    </w:rPr>
  </w:style>
  <w:style w:type="paragraph" w:styleId="Heading6">
    <w:name w:val="heading 6"/>
    <w:basedOn w:val="Normal"/>
    <w:next w:val="Normal"/>
    <w:link w:val="Heading6Char"/>
    <w:uiPriority w:val="9"/>
    <w:semiHidden/>
    <w:qFormat/>
    <w:rsid w:val="007E07F3"/>
    <w:pPr>
      <w:keepNext/>
      <w:keepLines/>
      <w:numPr>
        <w:ilvl w:val="5"/>
        <w:numId w:val="17"/>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qFormat/>
    <w:rsid w:val="007E07F3"/>
    <w:pPr>
      <w:keepNext/>
      <w:keepLines/>
      <w:numPr>
        <w:ilvl w:val="6"/>
        <w:numId w:val="1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qFormat/>
    <w:rsid w:val="007E07F3"/>
    <w:pPr>
      <w:keepNext/>
      <w:keepLines/>
      <w:numPr>
        <w:ilvl w:val="7"/>
        <w:numId w:val="1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qFormat/>
    <w:rsid w:val="007E07F3"/>
    <w:pPr>
      <w:keepNext/>
      <w:keepLines/>
      <w:numPr>
        <w:ilvl w:val="8"/>
        <w:numId w:val="1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next w:val="BodyTextFirstIndent"/>
    <w:link w:val="BodyTextChar"/>
    <w:uiPriority w:val="1"/>
    <w:qFormat/>
    <w:rsid w:val="00B55C3D"/>
  </w:style>
  <w:style w:type="character" w:customStyle="1" w:styleId="BodyTextChar">
    <w:name w:val="Body Text Char"/>
    <w:basedOn w:val="DefaultParagraphFont"/>
    <w:link w:val="BodyText"/>
    <w:uiPriority w:val="1"/>
    <w:rsid w:val="00B55C3D"/>
    <w:rPr>
      <w:rFonts w:eastAsia="Times New Roman"/>
      <w:sz w:val="22"/>
      <w:szCs w:val="24"/>
      <w:lang w:val="en-US" w:eastAsia="en-US"/>
    </w:rPr>
  </w:style>
  <w:style w:type="paragraph" w:styleId="BodyTextFirstIndent">
    <w:name w:val="Body Text First Indent"/>
    <w:basedOn w:val="BodyText"/>
    <w:link w:val="BodyTextFirstIndentChar"/>
    <w:uiPriority w:val="1"/>
    <w:qFormat/>
    <w:rsid w:val="00EC04C6"/>
    <w:pPr>
      <w:ind w:firstLine="454"/>
    </w:pPr>
  </w:style>
  <w:style w:type="character" w:customStyle="1" w:styleId="BodyTextFirstIndentChar">
    <w:name w:val="Body Text First Indent Char"/>
    <w:basedOn w:val="BodyTextChar"/>
    <w:link w:val="BodyTextFirstIndent"/>
    <w:uiPriority w:val="1"/>
    <w:rsid w:val="001E5127"/>
    <w:rPr>
      <w:rFonts w:eastAsia="Times New Roman"/>
      <w:sz w:val="22"/>
      <w:szCs w:val="24"/>
      <w:lang w:val="en-US" w:eastAsia="en-US"/>
    </w:rPr>
  </w:style>
  <w:style w:type="paragraph" w:styleId="Title">
    <w:name w:val="Title"/>
    <w:basedOn w:val="Normal"/>
    <w:next w:val="Normal"/>
    <w:link w:val="TitleChar"/>
    <w:uiPriority w:val="10"/>
    <w:qFormat/>
    <w:rsid w:val="00E3242C"/>
    <w:pPr>
      <w:spacing w:line="240" w:lineRule="auto"/>
    </w:pPr>
    <w:rPr>
      <w:rFonts w:ascii="Franklin Gothic Demi Cond" w:hAnsi="Franklin Gothic Demi Cond"/>
      <w:caps/>
      <w:kern w:val="40"/>
      <w:sz w:val="40"/>
    </w:rPr>
  </w:style>
  <w:style w:type="character" w:customStyle="1" w:styleId="TitleChar">
    <w:name w:val="Title Char"/>
    <w:basedOn w:val="DefaultParagraphFont"/>
    <w:link w:val="Title"/>
    <w:uiPriority w:val="10"/>
    <w:rsid w:val="00E3242C"/>
    <w:rPr>
      <w:rFonts w:ascii="Franklin Gothic Demi Cond" w:hAnsi="Franklin Gothic Demi Cond"/>
      <w:caps/>
      <w:kern w:val="40"/>
      <w:sz w:val="40"/>
    </w:rPr>
  </w:style>
  <w:style w:type="character" w:customStyle="1" w:styleId="Heading1Char">
    <w:name w:val="Heading 1 Char"/>
    <w:basedOn w:val="DefaultParagraphFont"/>
    <w:link w:val="Heading1"/>
    <w:uiPriority w:val="9"/>
    <w:rsid w:val="00E3242C"/>
    <w:rPr>
      <w:rFonts w:ascii="Franklin Gothic Demi Cond" w:eastAsia="Times New Roman" w:hAnsi="Franklin Gothic Demi Cond"/>
      <w:caps/>
      <w:color w:val="873E8D"/>
      <w:kern w:val="28"/>
      <w:sz w:val="28"/>
      <w:szCs w:val="24"/>
      <w:lang w:val="en-US" w:eastAsia="en-US"/>
    </w:rPr>
  </w:style>
  <w:style w:type="character" w:customStyle="1" w:styleId="Heading2Char">
    <w:name w:val="Heading 2 Char"/>
    <w:basedOn w:val="DefaultParagraphFont"/>
    <w:link w:val="Heading2"/>
    <w:uiPriority w:val="9"/>
    <w:rsid w:val="007211AB"/>
    <w:rPr>
      <w:rFonts w:ascii="Franklin Gothic Demi Cond" w:eastAsia="Times New Roman" w:hAnsi="Franklin Gothic Demi Cond"/>
      <w:caps/>
      <w:kern w:val="20"/>
      <w:sz w:val="22"/>
      <w:szCs w:val="24"/>
      <w:lang w:val="en-US" w:eastAsia="en-US"/>
    </w:rPr>
  </w:style>
  <w:style w:type="character" w:customStyle="1" w:styleId="Heading3Char">
    <w:name w:val="Heading 3 Char"/>
    <w:basedOn w:val="DefaultParagraphFont"/>
    <w:link w:val="Heading3"/>
    <w:uiPriority w:val="9"/>
    <w:rsid w:val="00C034F0"/>
    <w:rPr>
      <w:rFonts w:ascii="Franklin Gothic Book" w:eastAsia="Times New Roman" w:hAnsi="Franklin Gothic Book"/>
      <w:caps/>
      <w:kern w:val="20"/>
      <w:sz w:val="22"/>
      <w:szCs w:val="24"/>
      <w:lang w:val="en-US" w:eastAsia="en-US"/>
    </w:rPr>
  </w:style>
  <w:style w:type="character" w:customStyle="1" w:styleId="Heading4Char">
    <w:name w:val="Heading 4 Char"/>
    <w:basedOn w:val="DefaultParagraphFont"/>
    <w:link w:val="Heading4"/>
    <w:uiPriority w:val="9"/>
    <w:rsid w:val="00737717"/>
    <w:rPr>
      <w:rFonts w:ascii="Franklin Gothic Demi" w:eastAsia="Times New Roman" w:hAnsi="Franklin Gothic Demi"/>
      <w:sz w:val="18"/>
      <w:szCs w:val="24"/>
      <w:lang w:val="en-US" w:eastAsia="en-US"/>
    </w:rPr>
  </w:style>
  <w:style w:type="character" w:customStyle="1" w:styleId="Heading5Char">
    <w:name w:val="Heading 5 Char"/>
    <w:basedOn w:val="DefaultParagraphFont"/>
    <w:link w:val="Heading5"/>
    <w:uiPriority w:val="9"/>
    <w:rsid w:val="00737717"/>
    <w:rPr>
      <w:rFonts w:ascii="Franklin Gothic Book" w:eastAsia="Times New Roman" w:hAnsi="Franklin Gothic Book"/>
      <w:sz w:val="18"/>
      <w:szCs w:val="24"/>
      <w:lang w:val="en-US" w:eastAsia="en-US"/>
    </w:rPr>
  </w:style>
  <w:style w:type="paragraph" w:customStyle="1" w:styleId="Ingress">
    <w:name w:val="Ingress"/>
    <w:basedOn w:val="Normal"/>
    <w:qFormat/>
    <w:rsid w:val="00C034F0"/>
    <w:rPr>
      <w:rFonts w:ascii="Franklin Gothic Demi Cond" w:hAnsi="Franklin Gothic Demi Cond"/>
    </w:rPr>
  </w:style>
  <w:style w:type="paragraph" w:styleId="Header">
    <w:name w:val="header"/>
    <w:basedOn w:val="Normal"/>
    <w:link w:val="HeaderChar"/>
    <w:unhideWhenUsed/>
    <w:rsid w:val="00813417"/>
    <w:pPr>
      <w:tabs>
        <w:tab w:val="center" w:pos="4536"/>
        <w:tab w:val="right" w:pos="9072"/>
      </w:tabs>
      <w:spacing w:line="240" w:lineRule="auto"/>
    </w:pPr>
  </w:style>
  <w:style w:type="paragraph" w:styleId="Footer">
    <w:name w:val="footer"/>
    <w:basedOn w:val="Normal"/>
    <w:link w:val="FooterChar"/>
    <w:uiPriority w:val="99"/>
    <w:unhideWhenUsed/>
    <w:rsid w:val="00737717"/>
    <w:pPr>
      <w:tabs>
        <w:tab w:val="center" w:pos="4876"/>
        <w:tab w:val="right" w:pos="9752"/>
      </w:tabs>
      <w:spacing w:line="240" w:lineRule="auto"/>
      <w:jc w:val="center"/>
    </w:pPr>
    <w:rPr>
      <w:rFonts w:ascii="Franklin Gothic Book" w:hAnsi="Franklin Gothic Book"/>
      <w:sz w:val="14"/>
    </w:rPr>
  </w:style>
  <w:style w:type="character" w:customStyle="1" w:styleId="FooterChar">
    <w:name w:val="Footer Char"/>
    <w:basedOn w:val="DefaultParagraphFont"/>
    <w:link w:val="Footer"/>
    <w:uiPriority w:val="99"/>
    <w:rsid w:val="00737717"/>
    <w:rPr>
      <w:rFonts w:ascii="Franklin Gothic Book" w:eastAsia="Times New Roman" w:hAnsi="Franklin Gothic Book"/>
      <w:sz w:val="14"/>
      <w:szCs w:val="24"/>
      <w:lang w:val="en-US" w:eastAsia="en-US"/>
    </w:rPr>
  </w:style>
  <w:style w:type="paragraph" w:styleId="ListBullet">
    <w:name w:val="List Bullet"/>
    <w:basedOn w:val="Normal"/>
    <w:uiPriority w:val="15"/>
    <w:unhideWhenUsed/>
    <w:qFormat/>
    <w:rsid w:val="001E5127"/>
    <w:pPr>
      <w:numPr>
        <w:numId w:val="13"/>
      </w:numPr>
      <w:tabs>
        <w:tab w:val="clear" w:pos="360"/>
      </w:tabs>
      <w:ind w:left="454" w:hanging="454"/>
      <w:contextualSpacing/>
    </w:pPr>
  </w:style>
  <w:style w:type="paragraph" w:styleId="ListParagraph">
    <w:name w:val="List Paragraph"/>
    <w:basedOn w:val="Normal"/>
    <w:uiPriority w:val="34"/>
    <w:rsid w:val="001E5127"/>
    <w:pPr>
      <w:ind w:left="720"/>
      <w:contextualSpacing/>
    </w:pPr>
  </w:style>
  <w:style w:type="paragraph" w:styleId="ListNumber">
    <w:name w:val="List Number"/>
    <w:basedOn w:val="ListParagraph"/>
    <w:uiPriority w:val="15"/>
    <w:unhideWhenUsed/>
    <w:qFormat/>
    <w:rsid w:val="001E5127"/>
    <w:pPr>
      <w:numPr>
        <w:numId w:val="14"/>
      </w:numPr>
      <w:ind w:left="454" w:hanging="454"/>
    </w:pPr>
  </w:style>
  <w:style w:type="paragraph" w:styleId="BodyText2">
    <w:name w:val="Body Text 2"/>
    <w:basedOn w:val="Normal"/>
    <w:link w:val="BodyText2Char"/>
    <w:uiPriority w:val="14"/>
    <w:unhideWhenUsed/>
    <w:qFormat/>
    <w:rsid w:val="00A72677"/>
    <w:rPr>
      <w:rFonts w:ascii="Franklin Gothic Book" w:hAnsi="Franklin Gothic Book"/>
      <w:sz w:val="16"/>
    </w:rPr>
  </w:style>
  <w:style w:type="character" w:customStyle="1" w:styleId="BodyText2Char">
    <w:name w:val="Body Text 2 Char"/>
    <w:basedOn w:val="DefaultParagraphFont"/>
    <w:link w:val="BodyText2"/>
    <w:uiPriority w:val="14"/>
    <w:rsid w:val="00A72677"/>
    <w:rPr>
      <w:rFonts w:ascii="Franklin Gothic Book" w:eastAsia="Times New Roman" w:hAnsi="Franklin Gothic Book" w:cs="Times New Roman"/>
      <w:sz w:val="16"/>
      <w:szCs w:val="24"/>
    </w:rPr>
  </w:style>
  <w:style w:type="paragraph" w:styleId="BodyTextIndent">
    <w:name w:val="Body Text Indent"/>
    <w:basedOn w:val="Normal"/>
    <w:link w:val="BodyTextIndentChar"/>
    <w:uiPriority w:val="99"/>
    <w:semiHidden/>
    <w:unhideWhenUsed/>
    <w:rsid w:val="001E5127"/>
    <w:pPr>
      <w:spacing w:after="120"/>
      <w:ind w:left="283"/>
    </w:pPr>
  </w:style>
  <w:style w:type="character" w:customStyle="1" w:styleId="BodyTextIndentChar">
    <w:name w:val="Body Text Indent Char"/>
    <w:basedOn w:val="DefaultParagraphFont"/>
    <w:link w:val="BodyTextIndent"/>
    <w:uiPriority w:val="99"/>
    <w:semiHidden/>
    <w:rsid w:val="001E5127"/>
    <w:rPr>
      <w:rFonts w:ascii="Garamond" w:hAnsi="Garamond"/>
    </w:rPr>
  </w:style>
  <w:style w:type="paragraph" w:styleId="BodyTextFirstIndent2">
    <w:name w:val="Body Text First Indent 2"/>
    <w:basedOn w:val="BodyText2"/>
    <w:link w:val="BodyTextFirstIndent2Char"/>
    <w:uiPriority w:val="14"/>
    <w:unhideWhenUsed/>
    <w:rsid w:val="001E5127"/>
    <w:pPr>
      <w:ind w:firstLine="454"/>
    </w:pPr>
  </w:style>
  <w:style w:type="character" w:customStyle="1" w:styleId="BodyTextFirstIndent2Char">
    <w:name w:val="Body Text First Indent 2 Char"/>
    <w:basedOn w:val="BodyTextIndentChar"/>
    <w:link w:val="BodyTextFirstIndent2"/>
    <w:uiPriority w:val="14"/>
    <w:rsid w:val="001E5127"/>
    <w:rPr>
      <w:rFonts w:ascii="Franklin Gothic Book" w:hAnsi="Franklin Gothic Book"/>
      <w:sz w:val="16"/>
    </w:rPr>
  </w:style>
  <w:style w:type="character" w:styleId="Strong">
    <w:name w:val="Strong"/>
    <w:basedOn w:val="DefaultParagraphFont"/>
    <w:uiPriority w:val="22"/>
    <w:qFormat/>
    <w:rsid w:val="001E5127"/>
    <w:rPr>
      <w:rFonts w:ascii="Franklin Gothic Demi" w:hAnsi="Franklin Gothic Demi"/>
      <w:bCs/>
    </w:rPr>
  </w:style>
  <w:style w:type="paragraph" w:styleId="Subtitle">
    <w:name w:val="Subtitle"/>
    <w:basedOn w:val="Normal"/>
    <w:next w:val="Normal"/>
    <w:link w:val="SubtitleChar"/>
    <w:uiPriority w:val="11"/>
    <w:qFormat/>
    <w:rsid w:val="007C4C52"/>
    <w:pPr>
      <w:spacing w:line="240" w:lineRule="auto"/>
    </w:pPr>
    <w:rPr>
      <w:rFonts w:ascii="Franklin Gothic Book" w:hAnsi="Franklin Gothic Book"/>
      <w:caps/>
      <w:kern w:val="28"/>
      <w:sz w:val="28"/>
    </w:rPr>
  </w:style>
  <w:style w:type="character" w:customStyle="1" w:styleId="SubtitleChar">
    <w:name w:val="Subtitle Char"/>
    <w:basedOn w:val="DefaultParagraphFont"/>
    <w:link w:val="Subtitle"/>
    <w:uiPriority w:val="11"/>
    <w:rsid w:val="007C4C52"/>
    <w:rPr>
      <w:rFonts w:ascii="Franklin Gothic Book" w:hAnsi="Franklin Gothic Book"/>
      <w:caps/>
      <w:kern w:val="28"/>
      <w:sz w:val="28"/>
    </w:rPr>
  </w:style>
  <w:style w:type="paragraph" w:styleId="BalloonText">
    <w:name w:val="Balloon Text"/>
    <w:basedOn w:val="Normal"/>
    <w:link w:val="BalloonTextChar"/>
    <w:uiPriority w:val="99"/>
    <w:semiHidden/>
    <w:unhideWhenUsed/>
    <w:rsid w:val="00B6376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3764"/>
    <w:rPr>
      <w:rFonts w:ascii="Tahoma" w:hAnsi="Tahoma" w:cs="Tahoma"/>
      <w:sz w:val="16"/>
      <w:szCs w:val="16"/>
    </w:rPr>
  </w:style>
  <w:style w:type="character" w:styleId="Hyperlink">
    <w:name w:val="Hyperlink"/>
    <w:basedOn w:val="DefaultParagraphFont"/>
    <w:uiPriority w:val="99"/>
    <w:rsid w:val="007211AB"/>
    <w:rPr>
      <w:color w:val="0000FF"/>
      <w:u w:val="single"/>
    </w:rPr>
  </w:style>
  <w:style w:type="paragraph" w:customStyle="1" w:styleId="highlightboxc">
    <w:name w:val="highlightboxc"/>
    <w:basedOn w:val="Normal"/>
    <w:rsid w:val="007211AB"/>
    <w:pPr>
      <w:spacing w:before="100" w:beforeAutospacing="1" w:after="100" w:afterAutospacing="1" w:line="408" w:lineRule="atLeast"/>
    </w:pPr>
    <w:rPr>
      <w:rFonts w:ascii="Verdana" w:hAnsi="Verdana"/>
      <w:color w:val="FF6600"/>
      <w:sz w:val="14"/>
      <w:szCs w:val="14"/>
    </w:rPr>
  </w:style>
  <w:style w:type="character" w:customStyle="1" w:styleId="HeaderChar">
    <w:name w:val="Header Char"/>
    <w:basedOn w:val="DefaultParagraphFont"/>
    <w:link w:val="Header"/>
    <w:rsid w:val="00813417"/>
    <w:rPr>
      <w:rFonts w:ascii="Times New Roman" w:eastAsia="Times New Roman" w:hAnsi="Times New Roman" w:cs="Times New Roman"/>
      <w:sz w:val="20"/>
      <w:szCs w:val="24"/>
    </w:rPr>
  </w:style>
  <w:style w:type="paragraph" w:styleId="NoSpacing">
    <w:name w:val="No Spacing"/>
    <w:uiPriority w:val="1"/>
    <w:qFormat/>
    <w:rsid w:val="00131F1E"/>
    <w:rPr>
      <w:rFonts w:asciiTheme="minorHAnsi" w:eastAsiaTheme="minorHAnsi" w:hAnsiTheme="minorHAnsi" w:cstheme="minorBidi"/>
      <w:sz w:val="22"/>
      <w:szCs w:val="22"/>
      <w:lang w:val="en-GB" w:eastAsia="en-US"/>
    </w:rPr>
  </w:style>
  <w:style w:type="paragraph" w:styleId="TOCHeading">
    <w:name w:val="TOC Heading"/>
    <w:basedOn w:val="Heading1"/>
    <w:next w:val="Normal"/>
    <w:uiPriority w:val="39"/>
    <w:unhideWhenUsed/>
    <w:qFormat/>
    <w:rsid w:val="00AF706D"/>
    <w:pPr>
      <w:keepLines/>
      <w:spacing w:before="480" w:line="276" w:lineRule="auto"/>
      <w:outlineLvl w:val="9"/>
    </w:pPr>
    <w:rPr>
      <w:rFonts w:asciiTheme="majorHAnsi" w:eastAsiaTheme="majorEastAsia" w:hAnsiTheme="majorHAnsi" w:cstheme="majorBidi"/>
      <w:b/>
      <w:bCs/>
      <w:caps w:val="0"/>
      <w:color w:val="365F91" w:themeColor="accent1" w:themeShade="BF"/>
      <w:kern w:val="0"/>
      <w:szCs w:val="28"/>
      <w:lang w:eastAsia="ja-JP"/>
    </w:rPr>
  </w:style>
  <w:style w:type="paragraph" w:styleId="TOC1">
    <w:name w:val="toc 1"/>
    <w:basedOn w:val="Normal"/>
    <w:next w:val="Normal"/>
    <w:autoRedefine/>
    <w:uiPriority w:val="39"/>
    <w:unhideWhenUsed/>
    <w:qFormat/>
    <w:rsid w:val="00AF706D"/>
    <w:pPr>
      <w:spacing w:after="100"/>
    </w:pPr>
  </w:style>
  <w:style w:type="paragraph" w:styleId="TOC2">
    <w:name w:val="toc 2"/>
    <w:basedOn w:val="Normal"/>
    <w:next w:val="Normal"/>
    <w:autoRedefine/>
    <w:uiPriority w:val="39"/>
    <w:unhideWhenUsed/>
    <w:qFormat/>
    <w:rsid w:val="00AF706D"/>
    <w:pPr>
      <w:spacing w:after="100"/>
      <w:ind w:left="220"/>
    </w:pPr>
  </w:style>
  <w:style w:type="paragraph" w:styleId="TOC3">
    <w:name w:val="toc 3"/>
    <w:basedOn w:val="Normal"/>
    <w:next w:val="Normal"/>
    <w:autoRedefine/>
    <w:uiPriority w:val="39"/>
    <w:semiHidden/>
    <w:unhideWhenUsed/>
    <w:qFormat/>
    <w:rsid w:val="00D57780"/>
    <w:pPr>
      <w:spacing w:after="100" w:line="276" w:lineRule="auto"/>
      <w:ind w:left="440"/>
    </w:pPr>
    <w:rPr>
      <w:rFonts w:asciiTheme="minorHAnsi" w:eastAsiaTheme="minorEastAsia" w:hAnsiTheme="minorHAnsi" w:cstheme="minorBidi"/>
      <w:szCs w:val="22"/>
      <w:lang w:eastAsia="ja-JP"/>
    </w:rPr>
  </w:style>
  <w:style w:type="character" w:customStyle="1" w:styleId="Heading6Char">
    <w:name w:val="Heading 6 Char"/>
    <w:basedOn w:val="DefaultParagraphFont"/>
    <w:link w:val="Heading6"/>
    <w:uiPriority w:val="9"/>
    <w:semiHidden/>
    <w:rsid w:val="007E07F3"/>
    <w:rPr>
      <w:rFonts w:asciiTheme="majorHAnsi" w:eastAsiaTheme="majorEastAsia" w:hAnsiTheme="majorHAnsi" w:cstheme="majorBidi"/>
      <w:i/>
      <w:iCs/>
      <w:color w:val="243F60" w:themeColor="accent1" w:themeShade="7F"/>
      <w:sz w:val="22"/>
      <w:szCs w:val="24"/>
      <w:lang w:val="en-US" w:eastAsia="en-US"/>
    </w:rPr>
  </w:style>
  <w:style w:type="character" w:customStyle="1" w:styleId="Heading7Char">
    <w:name w:val="Heading 7 Char"/>
    <w:basedOn w:val="DefaultParagraphFont"/>
    <w:link w:val="Heading7"/>
    <w:uiPriority w:val="9"/>
    <w:semiHidden/>
    <w:rsid w:val="007E07F3"/>
    <w:rPr>
      <w:rFonts w:asciiTheme="majorHAnsi" w:eastAsiaTheme="majorEastAsia" w:hAnsiTheme="majorHAnsi" w:cstheme="majorBidi"/>
      <w:i/>
      <w:iCs/>
      <w:color w:val="404040" w:themeColor="text1" w:themeTint="BF"/>
      <w:sz w:val="22"/>
      <w:szCs w:val="24"/>
      <w:lang w:val="en-US" w:eastAsia="en-US"/>
    </w:rPr>
  </w:style>
  <w:style w:type="character" w:customStyle="1" w:styleId="Heading8Char">
    <w:name w:val="Heading 8 Char"/>
    <w:basedOn w:val="DefaultParagraphFont"/>
    <w:link w:val="Heading8"/>
    <w:uiPriority w:val="9"/>
    <w:semiHidden/>
    <w:rsid w:val="007E07F3"/>
    <w:rPr>
      <w:rFonts w:asciiTheme="majorHAnsi" w:eastAsiaTheme="majorEastAsia" w:hAnsiTheme="majorHAnsi" w:cstheme="majorBidi"/>
      <w:color w:val="404040" w:themeColor="text1" w:themeTint="BF"/>
      <w:lang w:val="en-US" w:eastAsia="en-US"/>
    </w:rPr>
  </w:style>
  <w:style w:type="character" w:customStyle="1" w:styleId="Heading9Char">
    <w:name w:val="Heading 9 Char"/>
    <w:basedOn w:val="DefaultParagraphFont"/>
    <w:link w:val="Heading9"/>
    <w:uiPriority w:val="9"/>
    <w:semiHidden/>
    <w:rsid w:val="007E07F3"/>
    <w:rPr>
      <w:rFonts w:asciiTheme="majorHAnsi" w:eastAsiaTheme="majorEastAsia" w:hAnsiTheme="majorHAnsi" w:cstheme="majorBidi"/>
      <w:i/>
      <w:iCs/>
      <w:color w:val="404040" w:themeColor="text1" w:themeTint="BF"/>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6.jpeg"/></Relationships>
</file>

<file path=word/_rels/settings.xml.rels><?xml version="1.0" encoding="UTF-8" standalone="yes"?>
<Relationships xmlns="http://schemas.openxmlformats.org/package/2006/relationships"><Relationship Id="rId1" Type="http://schemas.openxmlformats.org/officeDocument/2006/relationships/attachedTemplate" Target="file:///D:\Templates\A4_document_with_log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E0D63E-2706-47EA-9BBB-A9748DCA7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A4_document_with_logo.dotx</Template>
  <TotalTime>0</TotalTime>
  <Pages>14</Pages>
  <Words>1050</Words>
  <Characters>5988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IFS</dc:subject>
  <dc:creator/>
  <cp:keywords>ifs</cp:keywords>
  <cp:lastModifiedBy/>
  <cp:revision>1</cp:revision>
  <dcterms:created xsi:type="dcterms:W3CDTF">2017-02-27T11:41:00Z</dcterms:created>
  <dcterms:modified xsi:type="dcterms:W3CDTF">2017-02-27T11:41:00Z</dcterms:modified>
</cp:coreProperties>
</file>